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1G RESTful API</w:t>
      </w:r>
      <w:r w:rsidDel="00000000" w:rsidR="00000000" w:rsidRPr="00000000">
        <w:rPr>
          <w:rtl w:val="0"/>
        </w:rPr>
        <w:t xml:space="preserve"> DESIGN DOCUMENT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0"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spacing w:after="0" w:before="0" w:line="360" w:lineRule="auto"/>
        <w:ind w:left="0" w:right="0" w:firstLine="0"/>
        <w:rPr>
          <w:b w:val="1"/>
        </w:rPr>
      </w:pPr>
      <w:r w:rsidDel="00000000" w:rsidR="00000000" w:rsidRPr="00000000">
        <w:rPr>
          <w:rtl w:val="0"/>
        </w:rPr>
      </w:r>
    </w:p>
    <w:p w:rsidR="00000000" w:rsidDel="00000000" w:rsidP="00000000" w:rsidRDefault="00000000" w:rsidRPr="00000000" w14:paraId="0000000D">
      <w:pPr>
        <w:pStyle w:val="Heading3"/>
        <w:spacing w:after="0" w:line="360" w:lineRule="auto"/>
        <w:ind w:left="0" w:right="0" w:firstLine="0"/>
        <w:rPr/>
      </w:pPr>
      <w:bookmarkStart w:colFirst="0" w:colLast="0" w:name="_ymb0z2vex7s2" w:id="2"/>
      <w:bookmarkEnd w:id="2"/>
      <w:r w:rsidDel="00000000" w:rsidR="00000000" w:rsidRPr="00000000">
        <w:rPr>
          <w:rtl w:val="0"/>
        </w:rPr>
        <w:t xml:space="preserve">PREPARED BY</w:t>
      </w:r>
    </w:p>
    <w:p w:rsidR="00000000" w:rsidDel="00000000" w:rsidP="00000000" w:rsidRDefault="00000000" w:rsidRPr="00000000" w14:paraId="0000000E">
      <w:pPr>
        <w:spacing w:after="0" w:before="0" w:line="360" w:lineRule="auto"/>
        <w:ind w:left="17.99999999999983" w:right="0" w:firstLine="0"/>
        <w:rPr/>
      </w:pPr>
      <w:r w:rsidDel="00000000" w:rsidR="00000000" w:rsidRPr="00000000">
        <w:rPr>
          <w:rtl w:val="0"/>
        </w:rPr>
        <w:t xml:space="preserve">Alexander Tyutyarev</w:t>
      </w:r>
    </w:p>
    <w:p w:rsidR="00000000" w:rsidDel="00000000" w:rsidP="00000000" w:rsidRDefault="00000000" w:rsidRPr="00000000" w14:paraId="0000000F">
      <w:pPr>
        <w:spacing w:after="0" w:before="0" w:line="360" w:lineRule="auto"/>
        <w:ind w:left="17.99999999999983" w:right="0" w:firstLine="0"/>
        <w:rPr/>
      </w:pPr>
      <w:r w:rsidDel="00000000" w:rsidR="00000000" w:rsidRPr="00000000">
        <w:rPr>
          <w:rtl w:val="0"/>
        </w:rPr>
        <w:t xml:space="preserve">alexander.tyutyarev@macnica.com</w:t>
      </w:r>
    </w:p>
    <w:p w:rsidR="00000000" w:rsidDel="00000000" w:rsidP="00000000" w:rsidRDefault="00000000" w:rsidRPr="00000000" w14:paraId="00000010">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1">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2">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3">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4">
      <w:pPr>
        <w:spacing w:after="0" w:before="0" w:line="360" w:lineRule="auto"/>
        <w:ind w:left="0" w:right="18.000000000000682" w:firstLine="0"/>
        <w:rPr>
          <w:sz w:val="18"/>
          <w:szCs w:val="18"/>
        </w:rPr>
      </w:pPr>
      <w:r w:rsidDel="00000000" w:rsidR="00000000" w:rsidRPr="00000000">
        <w:rPr>
          <w:rtl w:val="0"/>
        </w:rPr>
      </w:r>
    </w:p>
    <w:p w:rsidR="00000000" w:rsidDel="00000000" w:rsidP="00000000" w:rsidRDefault="00000000" w:rsidRPr="00000000" w14:paraId="00000015">
      <w:pPr>
        <w:spacing w:after="0" w:line="240" w:lineRule="auto"/>
        <w:ind w:left="0" w:right="18.000000000000682" w:firstLine="0"/>
        <w:jc w:val="left"/>
        <w:rPr>
          <w:sz w:val="18"/>
          <w:szCs w:val="18"/>
        </w:rPr>
      </w:pPr>
      <w:r w:rsidDel="00000000" w:rsidR="00000000" w:rsidRPr="00000000">
        <w:rPr>
          <w:rtl w:val="0"/>
        </w:rPr>
      </w:r>
    </w:p>
    <w:p w:rsidR="00000000" w:rsidDel="00000000" w:rsidP="00000000" w:rsidRDefault="00000000" w:rsidRPr="00000000" w14:paraId="00000016">
      <w:pPr>
        <w:spacing w:after="0" w:line="240" w:lineRule="auto"/>
        <w:ind w:left="17.99999999999983" w:right="18.000000000000682" w:firstLine="0"/>
        <w:jc w:val="right"/>
        <w:rPr>
          <w:sz w:val="18"/>
          <w:szCs w:val="18"/>
        </w:rPr>
      </w:pPr>
      <w:r w:rsidDel="00000000" w:rsidR="00000000" w:rsidRPr="00000000">
        <w:rPr>
          <w:sz w:val="18"/>
          <w:szCs w:val="18"/>
          <w:rtl w:val="0"/>
        </w:rPr>
        <w:t xml:space="preserve">APR 10, 2019</w:t>
      </w:r>
    </w:p>
    <w:p w:rsidR="00000000" w:rsidDel="00000000" w:rsidP="00000000" w:rsidRDefault="00000000" w:rsidRPr="00000000" w14:paraId="00000017">
      <w:pPr>
        <w:spacing w:after="0" w:before="0" w:line="240" w:lineRule="auto"/>
        <w:ind w:left="17.99999999999983" w:right="18.000000000000682" w:firstLine="0"/>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4wvpivxh85by" w:id="3"/>
      <w:bookmarkEnd w:id="3"/>
      <w:r w:rsidDel="00000000" w:rsidR="00000000" w:rsidRPr="00000000">
        <w:rPr>
          <w:rtl w:val="0"/>
        </w:rPr>
        <w:t xml:space="preserve">Document revision history</w:t>
      </w:r>
    </w:p>
    <w:p w:rsidR="00000000" w:rsidDel="00000000" w:rsidP="00000000" w:rsidRDefault="00000000" w:rsidRPr="00000000" w14:paraId="00000019">
      <w:pPr>
        <w:rPr/>
      </w:pPr>
      <w:r w:rsidDel="00000000" w:rsidR="00000000" w:rsidRPr="00000000">
        <w:rPr>
          <w:rtl w:val="0"/>
        </w:rPr>
      </w:r>
    </w:p>
    <w:tbl>
      <w:tblPr>
        <w:tblStyle w:val="Table1"/>
        <w:tblW w:w="8475.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330"/>
        <w:gridCol w:w="4095"/>
        <w:tblGridChange w:id="0">
          <w:tblGrid>
            <w:gridCol w:w="1050"/>
            <w:gridCol w:w="3330"/>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April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April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version of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April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xoknqtjae0cr"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xoknqtjae0c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Table of Contents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_xoknqtjae0cr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f2hs6ssdage3">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1. Introduction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_f2hs6ssdage3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jl0rawao6my0">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1.1 References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_jl0rawao6my0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fhrqfww32v11">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2. Related requirements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_fhrqfww32v11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p59z0qdj3yme">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3. Use Cases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_p59z0qdj3yme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y2ltyuwc2j0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4. Sequence diagrams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_y2ltyuwc2j0k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yf0mptslluvl">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4.1 Proceed to main menu with configuration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_yf0mptslluvl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6z4fwewr0hc5">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4.2 Set module config and init</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_6z4fwewr0hc5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1957xuq43ibl">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4.3 Reset module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_1957xuq43ibl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x0k3tbi6to4p">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4.4 Setup/Edit TX stream</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_x0k3tbi6to4p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ijpbtlnch965">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4.5 Receive stream</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_ijpbtlnch965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496.000000000002"/>
            </w:tabs>
            <w:spacing w:before="60" w:line="240" w:lineRule="auto"/>
            <w:ind w:left="360" w:firstLine="0"/>
            <w:rPr/>
          </w:pPr>
          <w:hyperlink w:anchor="_hfl6z7nvdm3f">
            <w:r w:rsidDel="00000000" w:rsidR="00000000" w:rsidRPr="00000000">
              <w:rPr>
                <w:rtl w:val="0"/>
              </w:rPr>
              <w:t xml:space="preserve">4.6 Get available streams</w:t>
            </w:r>
          </w:hyperlink>
          <w:r w:rsidDel="00000000" w:rsidR="00000000" w:rsidRPr="00000000">
            <w:rPr>
              <w:rtl w:val="0"/>
            </w:rPr>
            <w:tab/>
          </w:r>
          <w:r w:rsidDel="00000000" w:rsidR="00000000" w:rsidRPr="00000000">
            <w:fldChar w:fldCharType="begin"/>
            <w:instrText xml:space="preserve"> PAGEREF _hfl6z7nvdm3f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rf1q9s11fdgn">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4.7 Remove stream</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_rf1q9s11fdgn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1kveyqjmw8d">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5. LL API functions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_1kveyqjmw8d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xn0i2hwaumq2">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6. Testing strategy</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_xn0i2hwaumq2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j6jgna2e7po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6.1 Instruments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_j6jgna2e7por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kkvvpzbnj6q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6.2 Tests to be run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_kkvvpzbnj6qr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496.000000000002"/>
            </w:tabs>
            <w:spacing w:before="200" w:line="240" w:lineRule="auto"/>
            <w:ind w:left="0" w:firstLine="0"/>
            <w:rPr/>
          </w:pPr>
          <w:hyperlink w:anchor="_357krlte4f5n">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7. Discussion topics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_357krlte4f5n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ind w:left="0" w:firstLine="0"/>
        <w:rPr/>
      </w:pPr>
      <w:bookmarkStart w:colFirst="0" w:colLast="0" w:name="_jp9es7w4waat" w:id="5"/>
      <w:bookmarkEnd w:id="5"/>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ind w:left="0" w:firstLine="0"/>
        <w:rPr/>
      </w:pPr>
      <w:bookmarkStart w:colFirst="0" w:colLast="0" w:name="_f2hs6ssdage3" w:id="6"/>
      <w:bookmarkEnd w:id="6"/>
      <w:r w:rsidDel="00000000" w:rsidR="00000000" w:rsidRPr="00000000">
        <w:rPr>
          <w:rtl w:val="0"/>
        </w:rPr>
        <w:t xml:space="preserve">1. Introduction</w:t>
      </w:r>
    </w:p>
    <w:p w:rsidR="00000000" w:rsidDel="00000000" w:rsidP="00000000" w:rsidRDefault="00000000" w:rsidRPr="00000000" w14:paraId="0000003F">
      <w:pPr>
        <w:ind w:left="17.99999999999983" w:firstLine="0"/>
        <w:rPr/>
      </w:pPr>
      <w:r w:rsidDel="00000000" w:rsidR="00000000" w:rsidRPr="00000000">
        <w:rPr>
          <w:rtl w:val="0"/>
        </w:rPr>
        <w:t xml:space="preserve">This document describes a RESTful API and Web UI from the point of interaction with Low Level API in context of defined user stories. Since the Web UI is being built directly on top of the RESTful API which supports it, it makes sense to review them together. The document contains the following:</w:t>
      </w:r>
    </w:p>
    <w:p w:rsidR="00000000" w:rsidDel="00000000" w:rsidP="00000000" w:rsidRDefault="00000000" w:rsidRPr="00000000" w14:paraId="00000040">
      <w:pPr>
        <w:numPr>
          <w:ilvl w:val="0"/>
          <w:numId w:val="5"/>
        </w:numPr>
        <w:spacing w:after="0" w:afterAutospacing="0"/>
        <w:ind w:left="720" w:hanging="360"/>
        <w:rPr>
          <w:u w:val="none"/>
        </w:rPr>
      </w:pPr>
      <w:r w:rsidDel="00000000" w:rsidR="00000000" w:rsidRPr="00000000">
        <w:rPr>
          <w:rtl w:val="0"/>
        </w:rPr>
        <w:t xml:space="preserve">Related requirements</w:t>
      </w:r>
    </w:p>
    <w:p w:rsidR="00000000" w:rsidDel="00000000" w:rsidP="00000000" w:rsidRDefault="00000000" w:rsidRPr="00000000" w14:paraId="00000041">
      <w:pPr>
        <w:numPr>
          <w:ilvl w:val="0"/>
          <w:numId w:val="5"/>
        </w:numPr>
        <w:spacing w:after="0" w:afterAutospacing="0" w:before="0" w:beforeAutospacing="0"/>
        <w:ind w:left="720" w:hanging="360"/>
        <w:rPr>
          <w:u w:val="none"/>
        </w:rPr>
      </w:pPr>
      <w:r w:rsidDel="00000000" w:rsidR="00000000" w:rsidRPr="00000000">
        <w:rPr>
          <w:rtl w:val="0"/>
        </w:rPr>
        <w:t xml:space="preserve">Derived use cases</w:t>
      </w:r>
    </w:p>
    <w:p w:rsidR="00000000" w:rsidDel="00000000" w:rsidP="00000000" w:rsidRDefault="00000000" w:rsidRPr="00000000" w14:paraId="00000042">
      <w:pPr>
        <w:numPr>
          <w:ilvl w:val="0"/>
          <w:numId w:val="5"/>
        </w:numPr>
        <w:spacing w:after="0" w:afterAutospacing="0" w:before="0" w:beforeAutospacing="0"/>
        <w:ind w:left="720" w:hanging="360"/>
        <w:rPr>
          <w:u w:val="none"/>
        </w:rPr>
      </w:pPr>
      <w:r w:rsidDel="00000000" w:rsidR="00000000" w:rsidRPr="00000000">
        <w:rPr>
          <w:rtl w:val="0"/>
        </w:rPr>
        <w:t xml:space="preserve">Set of RESTful API calls</w:t>
      </w:r>
    </w:p>
    <w:p w:rsidR="00000000" w:rsidDel="00000000" w:rsidP="00000000" w:rsidRDefault="00000000" w:rsidRPr="00000000" w14:paraId="00000043">
      <w:pPr>
        <w:numPr>
          <w:ilvl w:val="0"/>
          <w:numId w:val="5"/>
        </w:numPr>
        <w:spacing w:before="0" w:beforeAutospacing="0"/>
        <w:ind w:left="720" w:hanging="360"/>
        <w:rPr>
          <w:u w:val="none"/>
        </w:rPr>
      </w:pPr>
      <w:r w:rsidDel="00000000" w:rsidR="00000000" w:rsidRPr="00000000">
        <w:rPr>
          <w:rtl w:val="0"/>
        </w:rPr>
        <w:t xml:space="preserve">Low Level API class proposals</w:t>
      </w:r>
    </w:p>
    <w:p w:rsidR="00000000" w:rsidDel="00000000" w:rsidP="00000000" w:rsidRDefault="00000000" w:rsidRPr="00000000" w14:paraId="00000044">
      <w:pPr>
        <w:ind w:left="0" w:firstLine="0"/>
        <w:rPr/>
      </w:pPr>
      <w:r w:rsidDel="00000000" w:rsidR="00000000" w:rsidRPr="00000000">
        <w:rPr>
          <w:rtl w:val="0"/>
        </w:rPr>
        <w:t xml:space="preserve">In the future the design will be extended to cover all the use cases, not only LL API-specific.</w:t>
      </w:r>
    </w:p>
    <w:p w:rsidR="00000000" w:rsidDel="00000000" w:rsidP="00000000" w:rsidRDefault="00000000" w:rsidRPr="00000000" w14:paraId="00000045">
      <w:pPr>
        <w:pStyle w:val="Heading2"/>
        <w:ind w:left="0" w:firstLine="0"/>
        <w:rPr/>
      </w:pPr>
      <w:bookmarkStart w:colFirst="0" w:colLast="0" w:name="_jl0rawao6my0" w:id="7"/>
      <w:bookmarkEnd w:id="7"/>
      <w:r w:rsidDel="00000000" w:rsidR="00000000" w:rsidRPr="00000000">
        <w:rPr>
          <w:rtl w:val="0"/>
        </w:rPr>
        <w:t xml:space="preserve">1.1 References</w:t>
      </w:r>
    </w:p>
    <w:p w:rsidR="00000000" w:rsidDel="00000000" w:rsidP="00000000" w:rsidRDefault="00000000" w:rsidRPr="00000000" w14:paraId="00000046">
      <w:pPr>
        <w:rPr/>
      </w:pPr>
      <w:r w:rsidDel="00000000" w:rsidR="00000000" w:rsidRPr="00000000">
        <w:rPr>
          <w:rtl w:val="0"/>
        </w:rPr>
        <w:t xml:space="preserve">1G Module User Stories - </w:t>
      </w:r>
      <w:hyperlink r:id="rId8">
        <w:r w:rsidDel="00000000" w:rsidR="00000000" w:rsidRPr="00000000">
          <w:rPr>
            <w:color w:val="1155cc"/>
            <w:u w:val="single"/>
            <w:rtl w:val="0"/>
          </w:rPr>
          <w:t xml:space="preserve">https://macnica.app.box.com/file/405102090923</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RESTful API description document - </w:t>
      </w:r>
      <w:hyperlink r:id="rId9">
        <w:r w:rsidDel="00000000" w:rsidR="00000000" w:rsidRPr="00000000">
          <w:rPr>
            <w:color w:val="1155cc"/>
            <w:u w:val="single"/>
            <w:rtl w:val="0"/>
          </w:rPr>
          <w:t xml:space="preserve">https://macnica.box.com/s/icl5sbb1y7qejyofnkipyprdh9xh9x7z</w:t>
        </w:r>
      </w:hyperlink>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LL API Class full definition (for devs) - </w:t>
      </w:r>
      <w:hyperlink r:id="rId10">
        <w:r w:rsidDel="00000000" w:rsidR="00000000" w:rsidRPr="00000000">
          <w:rPr>
            <w:color w:val="1155cc"/>
            <w:u w:val="single"/>
            <w:rtl w:val="0"/>
          </w:rPr>
          <w:t xml:space="preserve">https://gitlab.com/natcheztrace/pro-av-/blob/ll_api_class/low-level-api/api/source/ll_api_class.h</w:t>
        </w:r>
      </w:hyperlink>
      <w:r w:rsidDel="00000000" w:rsidR="00000000" w:rsidRPr="00000000">
        <w:rPr>
          <w:rtl w:val="0"/>
        </w:rPr>
      </w:r>
    </w:p>
    <w:p w:rsidR="00000000" w:rsidDel="00000000" w:rsidP="00000000" w:rsidRDefault="00000000" w:rsidRPr="00000000" w14:paraId="00000049">
      <w:pPr>
        <w:pStyle w:val="Heading1"/>
        <w:ind w:left="17.99999999999983" w:firstLine="0"/>
        <w:rPr/>
      </w:pPr>
      <w:bookmarkStart w:colFirst="0" w:colLast="0" w:name="_fhrqfww32v11" w:id="8"/>
      <w:bookmarkEnd w:id="8"/>
      <w:r w:rsidDel="00000000" w:rsidR="00000000" w:rsidRPr="00000000">
        <w:rPr>
          <w:rtl w:val="0"/>
        </w:rPr>
        <w:t xml:space="preserve">2. Related requirements</w:t>
      </w:r>
    </w:p>
    <w:p w:rsidR="00000000" w:rsidDel="00000000" w:rsidP="00000000" w:rsidRDefault="00000000" w:rsidRPr="00000000" w14:paraId="0000004A">
      <w:pPr>
        <w:ind w:left="17.99999999999983" w:firstLine="0"/>
        <w:rPr/>
      </w:pPr>
      <w:r w:rsidDel="00000000" w:rsidR="00000000" w:rsidRPr="00000000">
        <w:rPr>
          <w:rtl w:val="0"/>
        </w:rPr>
        <w:t xml:space="preserve">Even though current number of requirements exceeds 15, list of requirements directly related to RESTful API interaction with LL API is not that big: </w:t>
      </w:r>
    </w:p>
    <w:p w:rsidR="00000000" w:rsidDel="00000000" w:rsidP="00000000" w:rsidRDefault="00000000" w:rsidRPr="00000000" w14:paraId="0000004B">
      <w:pPr>
        <w:ind w:left="17.99999999999983" w:firstLine="0"/>
        <w:rPr/>
      </w:pPr>
      <w:r w:rsidDel="00000000" w:rsidR="00000000" w:rsidRPr="00000000">
        <w:rPr>
          <w:rtl w:val="0"/>
        </w:rPr>
      </w:r>
    </w:p>
    <w:p w:rsidR="00000000" w:rsidDel="00000000" w:rsidP="00000000" w:rsidRDefault="00000000" w:rsidRPr="00000000" w14:paraId="0000004C">
      <w:pPr>
        <w:numPr>
          <w:ilvl w:val="0"/>
          <w:numId w:val="7"/>
        </w:numPr>
        <w:spacing w:after="0" w:afterAutospacing="0"/>
        <w:ind w:left="720" w:hanging="360"/>
        <w:rPr>
          <w:u w:val="none"/>
        </w:rPr>
      </w:pPr>
      <w:r w:rsidDel="00000000" w:rsidR="00000000" w:rsidRPr="00000000">
        <w:rPr>
          <w:rtl w:val="0"/>
        </w:rPr>
        <w:t xml:space="preserve">Main menu:</w:t>
        <w:br w:type="textWrapping"/>
        <w:t xml:space="preserve">As the IT professional/End User, and immediately after I’ve logged into the system, I want to:</w:t>
      </w:r>
    </w:p>
    <w:p w:rsidR="00000000" w:rsidDel="00000000" w:rsidP="00000000" w:rsidRDefault="00000000" w:rsidRPr="00000000" w14:paraId="0000004D">
      <w:pPr>
        <w:numPr>
          <w:ilvl w:val="1"/>
          <w:numId w:val="7"/>
        </w:numPr>
        <w:spacing w:after="0" w:afterAutospacing="0" w:before="0" w:beforeAutospacing="0"/>
        <w:ind w:left="1440" w:hanging="360"/>
        <w:rPr>
          <w:u w:val="none"/>
        </w:rPr>
      </w:pPr>
      <w:r w:rsidDel="00000000" w:rsidR="00000000" w:rsidRPr="00000000">
        <w:rPr>
          <w:rtl w:val="0"/>
        </w:rPr>
        <w:t xml:space="preserve">Be brought to the Main menu;</w:t>
      </w:r>
    </w:p>
    <w:p w:rsidR="00000000" w:rsidDel="00000000" w:rsidP="00000000" w:rsidRDefault="00000000" w:rsidRPr="00000000" w14:paraId="0000004E">
      <w:pPr>
        <w:numPr>
          <w:ilvl w:val="1"/>
          <w:numId w:val="7"/>
        </w:numPr>
        <w:spacing w:after="0" w:afterAutospacing="0" w:before="0" w:beforeAutospacing="0"/>
        <w:ind w:left="1440" w:hanging="360"/>
        <w:rPr>
          <w:u w:val="none"/>
        </w:rPr>
      </w:pPr>
      <w:r w:rsidDel="00000000" w:rsidR="00000000" w:rsidRPr="00000000">
        <w:rPr>
          <w:rtl w:val="0"/>
        </w:rPr>
        <w:t xml:space="preserve">See the ID name of the product;</w:t>
      </w:r>
    </w:p>
    <w:p w:rsidR="00000000" w:rsidDel="00000000" w:rsidP="00000000" w:rsidRDefault="00000000" w:rsidRPr="00000000" w14:paraId="0000004F">
      <w:pPr>
        <w:numPr>
          <w:ilvl w:val="1"/>
          <w:numId w:val="7"/>
        </w:numPr>
        <w:spacing w:after="0" w:afterAutospacing="0" w:before="0" w:beforeAutospacing="0"/>
        <w:ind w:left="1440" w:hanging="360"/>
        <w:rPr>
          <w:u w:val="none"/>
        </w:rPr>
      </w:pPr>
      <w:r w:rsidDel="00000000" w:rsidR="00000000" w:rsidRPr="00000000">
        <w:rPr>
          <w:rtl w:val="0"/>
        </w:rPr>
        <w:t xml:space="preserve">See the current status of the product, including the current state and the general configuration of the unit;</w:t>
      </w:r>
    </w:p>
    <w:p w:rsidR="00000000" w:rsidDel="00000000" w:rsidP="00000000" w:rsidRDefault="00000000" w:rsidRPr="00000000" w14:paraId="00000050">
      <w:pPr>
        <w:numPr>
          <w:ilvl w:val="1"/>
          <w:numId w:val="7"/>
        </w:numPr>
        <w:spacing w:after="0" w:afterAutospacing="0" w:before="0" w:beforeAutospacing="0"/>
        <w:ind w:left="1440" w:hanging="360"/>
        <w:rPr>
          <w:u w:val="none"/>
        </w:rPr>
      </w:pPr>
      <w:r w:rsidDel="00000000" w:rsidR="00000000" w:rsidRPr="00000000">
        <w:rPr>
          <w:rtl w:val="0"/>
        </w:rPr>
        <w:t xml:space="preserve">See my options for navigating the web application;</w:t>
      </w:r>
    </w:p>
    <w:p w:rsidR="00000000" w:rsidDel="00000000" w:rsidP="00000000" w:rsidRDefault="00000000" w:rsidRPr="00000000" w14:paraId="00000051">
      <w:pPr>
        <w:numPr>
          <w:ilvl w:val="1"/>
          <w:numId w:val="7"/>
        </w:numPr>
        <w:spacing w:before="0" w:beforeAutospacing="0"/>
        <w:ind w:left="1440" w:hanging="360"/>
        <w:rPr>
          <w:u w:val="none"/>
        </w:rPr>
      </w:pPr>
      <w:r w:rsidDel="00000000" w:rsidR="00000000" w:rsidRPr="00000000">
        <w:rPr>
          <w:rtl w:val="0"/>
        </w:rPr>
        <w:t xml:space="preserve">Have access to help;</w:t>
      </w:r>
    </w:p>
    <w:p w:rsidR="00000000" w:rsidDel="00000000" w:rsidP="00000000" w:rsidRDefault="00000000" w:rsidRPr="00000000" w14:paraId="00000052">
      <w:pPr>
        <w:ind w:left="0" w:firstLine="0"/>
        <w:rPr/>
      </w:pPr>
      <w:r w:rsidDel="00000000" w:rsidR="00000000" w:rsidRPr="00000000">
        <w:rPr>
          <w:rtl w:val="0"/>
        </w:rPr>
        <w:tab/>
        <w:t xml:space="preserve">So that I can get a general view of how the module is working, where to go next if I want to accomplish a task and if I’m lost, how to get some help.</w:t>
      </w:r>
    </w:p>
    <w:p w:rsidR="00000000" w:rsidDel="00000000" w:rsidP="00000000" w:rsidRDefault="00000000" w:rsidRPr="00000000" w14:paraId="00000053">
      <w:pPr>
        <w:numPr>
          <w:ilvl w:val="0"/>
          <w:numId w:val="7"/>
        </w:numPr>
        <w:spacing w:after="0" w:afterAutospacing="0"/>
        <w:ind w:left="720" w:hanging="360"/>
        <w:rPr>
          <w:u w:val="none"/>
        </w:rPr>
      </w:pPr>
      <w:r w:rsidDel="00000000" w:rsidR="00000000" w:rsidRPr="00000000">
        <w:rPr>
          <w:rtl w:val="0"/>
        </w:rPr>
        <w:t xml:space="preserve">Set RX/TX Mode: </w:t>
        <w:br w:type="textWrapping"/>
        <w:t xml:space="preserve">As a User/API consumer, I want to:</w:t>
      </w:r>
    </w:p>
    <w:p w:rsidR="00000000" w:rsidDel="00000000" w:rsidP="00000000" w:rsidRDefault="00000000" w:rsidRPr="00000000" w14:paraId="00000054">
      <w:pPr>
        <w:numPr>
          <w:ilvl w:val="1"/>
          <w:numId w:val="7"/>
        </w:numPr>
        <w:spacing w:after="0" w:afterAutospacing="0" w:before="0" w:beforeAutospacing="0"/>
        <w:ind w:left="1440" w:hanging="360"/>
      </w:pPr>
      <w:r w:rsidDel="00000000" w:rsidR="00000000" w:rsidRPr="00000000">
        <w:rPr>
          <w:rtl w:val="0"/>
        </w:rPr>
        <w:t xml:space="preserve">Configure the product to receive HDMI from the HDMI port and send ST2110 essence flows;</w:t>
      </w:r>
    </w:p>
    <w:p w:rsidR="00000000" w:rsidDel="00000000" w:rsidP="00000000" w:rsidRDefault="00000000" w:rsidRPr="00000000" w14:paraId="00000055">
      <w:pPr>
        <w:numPr>
          <w:ilvl w:val="1"/>
          <w:numId w:val="7"/>
        </w:numPr>
        <w:spacing w:after="0" w:afterAutospacing="0" w:before="0" w:beforeAutospacing="0"/>
        <w:ind w:left="1440" w:hanging="360"/>
      </w:pPr>
      <w:r w:rsidDel="00000000" w:rsidR="00000000" w:rsidRPr="00000000">
        <w:rPr>
          <w:rtl w:val="0"/>
        </w:rPr>
        <w:t xml:space="preserve">Configure the product to receiver ST-2110 essence flows and send HDMI to connected HDMI display;</w:t>
      </w:r>
    </w:p>
    <w:p w:rsidR="00000000" w:rsidDel="00000000" w:rsidP="00000000" w:rsidRDefault="00000000" w:rsidRPr="00000000" w14:paraId="00000056">
      <w:pPr>
        <w:numPr>
          <w:ilvl w:val="1"/>
          <w:numId w:val="7"/>
        </w:numPr>
        <w:spacing w:before="0" w:beforeAutospacing="0"/>
        <w:ind w:left="1440" w:hanging="360"/>
      </w:pPr>
      <w:r w:rsidDel="00000000" w:rsidR="00000000" w:rsidRPr="00000000">
        <w:rPr>
          <w:rtl w:val="0"/>
        </w:rPr>
        <w:t xml:space="preserve">View/Get the current TX/RX mode of the device;</w:t>
      </w:r>
    </w:p>
    <w:p w:rsidR="00000000" w:rsidDel="00000000" w:rsidP="00000000" w:rsidRDefault="00000000" w:rsidRPr="00000000" w14:paraId="00000057">
      <w:pPr>
        <w:ind w:left="720" w:firstLine="0"/>
        <w:rPr/>
      </w:pPr>
      <w:r w:rsidDel="00000000" w:rsidR="00000000" w:rsidRPr="00000000">
        <w:rPr>
          <w:rtl w:val="0"/>
        </w:rPr>
        <w:t xml:space="preserve">So that I can plug the product into an HDMI source and send that content over my network, or I can receiver content from another module and send it to an HDMI display.</w:t>
      </w:r>
    </w:p>
    <w:p w:rsidR="00000000" w:rsidDel="00000000" w:rsidP="00000000" w:rsidRDefault="00000000" w:rsidRPr="00000000" w14:paraId="00000058">
      <w:pPr>
        <w:numPr>
          <w:ilvl w:val="0"/>
          <w:numId w:val="7"/>
        </w:numPr>
        <w:spacing w:after="0" w:afterAutospacing="0"/>
        <w:ind w:left="720" w:hanging="360"/>
      </w:pPr>
      <w:r w:rsidDel="00000000" w:rsidR="00000000" w:rsidRPr="00000000">
        <w:rPr>
          <w:rtl w:val="0"/>
        </w:rPr>
        <w:t xml:space="preserve">Get List of Available Sources: </w:t>
        <w:br w:type="textWrapping"/>
        <w:t xml:space="preserve">As a User/API consumer, I want to:</w:t>
      </w:r>
    </w:p>
    <w:p w:rsidR="00000000" w:rsidDel="00000000" w:rsidP="00000000" w:rsidRDefault="00000000" w:rsidRPr="00000000" w14:paraId="00000059">
      <w:pPr>
        <w:numPr>
          <w:ilvl w:val="1"/>
          <w:numId w:val="7"/>
        </w:numPr>
        <w:spacing w:after="0" w:afterAutospacing="0" w:before="0" w:beforeAutospacing="0"/>
        <w:ind w:left="1440" w:hanging="360"/>
      </w:pPr>
      <w:r w:rsidDel="00000000" w:rsidR="00000000" w:rsidRPr="00000000">
        <w:rPr>
          <w:rtl w:val="0"/>
        </w:rPr>
        <w:t xml:space="preserve">Get/View all of the available essence streams on my network;</w:t>
      </w:r>
    </w:p>
    <w:p w:rsidR="00000000" w:rsidDel="00000000" w:rsidP="00000000" w:rsidRDefault="00000000" w:rsidRPr="00000000" w14:paraId="0000005A">
      <w:pPr>
        <w:numPr>
          <w:ilvl w:val="1"/>
          <w:numId w:val="7"/>
        </w:numPr>
        <w:spacing w:after="0" w:afterAutospacing="0" w:before="0" w:beforeAutospacing="0"/>
        <w:ind w:left="1440" w:hanging="360"/>
      </w:pPr>
      <w:r w:rsidDel="00000000" w:rsidR="00000000" w:rsidRPr="00000000">
        <w:rPr>
          <w:rtl w:val="0"/>
        </w:rPr>
        <w:t xml:space="preserve">See the profile of the essence streams at each device;</w:t>
      </w:r>
    </w:p>
    <w:p w:rsidR="00000000" w:rsidDel="00000000" w:rsidP="00000000" w:rsidRDefault="00000000" w:rsidRPr="00000000" w14:paraId="0000005B">
      <w:pPr>
        <w:numPr>
          <w:ilvl w:val="1"/>
          <w:numId w:val="7"/>
        </w:numPr>
        <w:spacing w:before="0" w:beforeAutospacing="0"/>
        <w:ind w:left="1440" w:hanging="360"/>
      </w:pPr>
      <w:r w:rsidDel="00000000" w:rsidR="00000000" w:rsidRPr="00000000">
        <w:rPr>
          <w:rtl w:val="0"/>
        </w:rPr>
        <w:t xml:space="preserve">See a thumbnail of the video content, updated once periodically (5-15 seconds), if available;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7"/>
        </w:numPr>
        <w:spacing w:after="0" w:afterAutospacing="0"/>
        <w:ind w:left="720" w:hanging="360"/>
      </w:pPr>
      <w:r w:rsidDel="00000000" w:rsidR="00000000" w:rsidRPr="00000000">
        <w:rPr>
          <w:rtl w:val="0"/>
        </w:rPr>
        <w:t xml:space="preserve">Connect to available source: </w:t>
        <w:br w:type="textWrapping"/>
        <w:t xml:space="preserve">As a User/API consumer, I want to:</w:t>
      </w:r>
    </w:p>
    <w:p w:rsidR="00000000" w:rsidDel="00000000" w:rsidP="00000000" w:rsidRDefault="00000000" w:rsidRPr="00000000" w14:paraId="0000005E">
      <w:pPr>
        <w:numPr>
          <w:ilvl w:val="1"/>
          <w:numId w:val="7"/>
        </w:numPr>
        <w:spacing w:after="0" w:afterAutospacing="0" w:before="0" w:beforeAutospacing="0"/>
        <w:ind w:left="1440" w:hanging="360"/>
      </w:pPr>
      <w:r w:rsidDel="00000000" w:rsidR="00000000" w:rsidRPr="00000000">
        <w:rPr>
          <w:rtl w:val="0"/>
        </w:rPr>
        <w:t xml:space="preserve">Select/post one or more compatible ST-2110 essence stream(s) from the list of available sources, up to the max quantity of the device output for each essence stream type (ancillary, video and audio);</w:t>
      </w:r>
    </w:p>
    <w:p w:rsidR="00000000" w:rsidDel="00000000" w:rsidP="00000000" w:rsidRDefault="00000000" w:rsidRPr="00000000" w14:paraId="0000005F">
      <w:pPr>
        <w:numPr>
          <w:ilvl w:val="1"/>
          <w:numId w:val="7"/>
        </w:numPr>
        <w:spacing w:after="0" w:afterAutospacing="0" w:before="0" w:beforeAutospacing="0"/>
        <w:ind w:left="1440" w:hanging="360"/>
      </w:pPr>
      <w:r w:rsidDel="00000000" w:rsidR="00000000" w:rsidRPr="00000000">
        <w:rPr>
          <w:rtl w:val="0"/>
        </w:rPr>
        <w:t xml:space="preserve">Easily select all of the essence streams from a single device;</w:t>
      </w:r>
    </w:p>
    <w:p w:rsidR="00000000" w:rsidDel="00000000" w:rsidP="00000000" w:rsidRDefault="00000000" w:rsidRPr="00000000" w14:paraId="00000060">
      <w:pPr>
        <w:numPr>
          <w:ilvl w:val="1"/>
          <w:numId w:val="7"/>
        </w:numPr>
        <w:spacing w:after="0" w:afterAutospacing="0" w:before="0" w:beforeAutospacing="0"/>
        <w:ind w:left="1440" w:hanging="360"/>
      </w:pPr>
      <w:r w:rsidDel="00000000" w:rsidR="00000000" w:rsidRPr="00000000">
        <w:rPr>
          <w:rtl w:val="0"/>
        </w:rPr>
        <w:t xml:space="preserve">Not be able to select/connect to essence streams that are incompatible with the display device;</w:t>
      </w:r>
    </w:p>
    <w:p w:rsidR="00000000" w:rsidDel="00000000" w:rsidP="00000000" w:rsidRDefault="00000000" w:rsidRPr="00000000" w14:paraId="00000061">
      <w:pPr>
        <w:numPr>
          <w:ilvl w:val="1"/>
          <w:numId w:val="7"/>
        </w:numPr>
        <w:spacing w:before="0" w:beforeAutospacing="0"/>
        <w:ind w:left="1440" w:hanging="360"/>
        <w:rPr>
          <w:u w:val="none"/>
        </w:rPr>
      </w:pPr>
      <w:r w:rsidDel="00000000" w:rsidR="00000000" w:rsidRPr="00000000">
        <w:rPr>
          <w:rtl w:val="0"/>
        </w:rPr>
        <w:t xml:space="preserve">Connect and display the selected sources;</w:t>
      </w:r>
    </w:p>
    <w:p w:rsidR="00000000" w:rsidDel="00000000" w:rsidP="00000000" w:rsidRDefault="00000000" w:rsidRPr="00000000" w14:paraId="00000062">
      <w:pPr>
        <w:ind w:left="720" w:firstLine="0"/>
        <w:rPr/>
      </w:pPr>
      <w:r w:rsidDel="00000000" w:rsidR="00000000" w:rsidRPr="00000000">
        <w:rPr>
          <w:rtl w:val="0"/>
        </w:rPr>
        <w:t xml:space="preserve">So that I can choose the content that I want to receiver from the network and show it on my HDMI display without accidentally requesting something that won’t work. Usually that means grabbing the video/content from a single remote source/device.</w:t>
      </w:r>
    </w:p>
    <w:p w:rsidR="00000000" w:rsidDel="00000000" w:rsidP="00000000" w:rsidRDefault="00000000" w:rsidRPr="00000000" w14:paraId="00000063">
      <w:pPr>
        <w:numPr>
          <w:ilvl w:val="0"/>
          <w:numId w:val="7"/>
        </w:numPr>
        <w:spacing w:after="0" w:afterAutospacing="0"/>
        <w:ind w:left="720" w:hanging="360"/>
      </w:pPr>
      <w:r w:rsidDel="00000000" w:rsidR="00000000" w:rsidRPr="00000000">
        <w:rPr>
          <w:rtl w:val="0"/>
        </w:rPr>
        <w:t xml:space="preserve">HDMI Content as Essense Streams</w:t>
        <w:br w:type="textWrapping"/>
        <w:t xml:space="preserve">As a Product User / API consumer, I want:</w:t>
      </w:r>
    </w:p>
    <w:p w:rsidR="00000000" w:rsidDel="00000000" w:rsidP="00000000" w:rsidRDefault="00000000" w:rsidRPr="00000000" w14:paraId="00000064">
      <w:pPr>
        <w:numPr>
          <w:ilvl w:val="1"/>
          <w:numId w:val="7"/>
        </w:numPr>
        <w:spacing w:after="0" w:afterAutospacing="0" w:before="0" w:beforeAutospacing="0"/>
        <w:ind w:left="1440" w:hanging="360"/>
        <w:rPr>
          <w:u w:val="none"/>
        </w:rPr>
      </w:pPr>
      <w:r w:rsidDel="00000000" w:rsidR="00000000" w:rsidRPr="00000000">
        <w:rPr>
          <w:rtl w:val="0"/>
        </w:rPr>
        <w:t xml:space="preserve">HDMI video to be discoverable on the network</w:t>
      </w:r>
    </w:p>
    <w:p w:rsidR="00000000" w:rsidDel="00000000" w:rsidP="00000000" w:rsidRDefault="00000000" w:rsidRPr="00000000" w14:paraId="00000065">
      <w:pPr>
        <w:numPr>
          <w:ilvl w:val="1"/>
          <w:numId w:val="7"/>
        </w:numPr>
        <w:spacing w:before="0" w:beforeAutospacing="0"/>
        <w:ind w:left="1440" w:hanging="360"/>
        <w:rPr>
          <w:u w:val="none"/>
        </w:rPr>
      </w:pPr>
      <w:r w:rsidDel="00000000" w:rsidR="00000000" w:rsidRPr="00000000">
        <w:rPr>
          <w:rtl w:val="0"/>
        </w:rPr>
        <w:t xml:space="preserve">For remote modules to be able to connect to and receive my HDMI video;</w:t>
      </w:r>
    </w:p>
    <w:p w:rsidR="00000000" w:rsidDel="00000000" w:rsidP="00000000" w:rsidRDefault="00000000" w:rsidRPr="00000000" w14:paraId="00000066">
      <w:pPr>
        <w:ind w:left="1440" w:firstLine="0"/>
        <w:rPr/>
      </w:pPr>
      <w:r w:rsidDel="00000000" w:rsidR="00000000" w:rsidRPr="00000000">
        <w:rPr>
          <w:rtl w:val="0"/>
        </w:rPr>
        <w:t xml:space="preserve">So that when my HDMI cable is plugged in, remote modules can receive video and show it on their displays.</w:t>
      </w:r>
    </w:p>
    <w:p w:rsidR="00000000" w:rsidDel="00000000" w:rsidP="00000000" w:rsidRDefault="00000000" w:rsidRPr="00000000" w14:paraId="00000067">
      <w:pPr>
        <w:numPr>
          <w:ilvl w:val="0"/>
          <w:numId w:val="7"/>
        </w:numPr>
        <w:spacing w:after="0" w:afterAutospacing="0"/>
        <w:ind w:left="720" w:hanging="360"/>
      </w:pPr>
      <w:r w:rsidDel="00000000" w:rsidR="00000000" w:rsidRPr="00000000">
        <w:rPr>
          <w:rtl w:val="0"/>
        </w:rPr>
        <w:t xml:space="preserve">Configuration serialization: </w:t>
        <w:br w:type="textWrapping"/>
        <w:t xml:space="preserve">As a IT Admin/Integrator/API consumer, I want to:</w:t>
      </w:r>
    </w:p>
    <w:p w:rsidR="00000000" w:rsidDel="00000000" w:rsidP="00000000" w:rsidRDefault="00000000" w:rsidRPr="00000000" w14:paraId="00000068">
      <w:pPr>
        <w:numPr>
          <w:ilvl w:val="1"/>
          <w:numId w:val="7"/>
        </w:numPr>
        <w:spacing w:after="0" w:afterAutospacing="0" w:before="0" w:beforeAutospacing="0"/>
        <w:ind w:left="1440" w:hanging="360"/>
      </w:pPr>
      <w:r w:rsidDel="00000000" w:rsidR="00000000" w:rsidRPr="00000000">
        <w:rPr>
          <w:rtl w:val="0"/>
        </w:rPr>
        <w:t xml:space="preserve">Get a human readable string in a standard format (example: JSON, CSV) that represents entire configuration of the module in a non-nested structure;</w:t>
      </w:r>
    </w:p>
    <w:p w:rsidR="00000000" w:rsidDel="00000000" w:rsidP="00000000" w:rsidRDefault="00000000" w:rsidRPr="00000000" w14:paraId="00000069">
      <w:pPr>
        <w:numPr>
          <w:ilvl w:val="1"/>
          <w:numId w:val="7"/>
        </w:numPr>
        <w:spacing w:after="0" w:afterAutospacing="0" w:before="0" w:beforeAutospacing="0"/>
        <w:ind w:left="1440" w:hanging="360"/>
      </w:pPr>
      <w:r w:rsidDel="00000000" w:rsidR="00000000" w:rsidRPr="00000000">
        <w:rPr>
          <w:rtl w:val="0"/>
        </w:rPr>
        <w:t xml:space="preserve">Post the same string back into the system and have it apply that configuration data, ignoring missing configuration settings, retaining whatever settings were already applied;</w:t>
      </w:r>
    </w:p>
    <w:p w:rsidR="00000000" w:rsidDel="00000000" w:rsidP="00000000" w:rsidRDefault="00000000" w:rsidRPr="00000000" w14:paraId="0000006A">
      <w:pPr>
        <w:numPr>
          <w:ilvl w:val="1"/>
          <w:numId w:val="7"/>
        </w:numPr>
        <w:spacing w:before="0" w:beforeAutospacing="0"/>
        <w:ind w:left="1440" w:hanging="360"/>
      </w:pPr>
      <w:r w:rsidDel="00000000" w:rsidR="00000000" w:rsidRPr="00000000">
        <w:rPr>
          <w:rtl w:val="0"/>
        </w:rPr>
        <w:t xml:space="preserve">Post/Get the configuration payload as CSV string (with escaped returns and quotes properly handled with Row 1 as the list of keys and empty fields interpreted as no value); </w:t>
      </w:r>
      <w:r w:rsidDel="00000000" w:rsidR="00000000" w:rsidRPr="00000000">
        <w:rPr>
          <w:color w:val="4a86e8"/>
          <w:rtl w:val="0"/>
        </w:rPr>
        <w:t xml:space="preserve">(?do we need it right now?)</w:t>
      </w:r>
    </w:p>
    <w:p w:rsidR="00000000" w:rsidDel="00000000" w:rsidP="00000000" w:rsidRDefault="00000000" w:rsidRPr="00000000" w14:paraId="0000006B">
      <w:pPr>
        <w:ind w:left="720" w:firstLine="0"/>
        <w:rPr/>
      </w:pPr>
      <w:r w:rsidDel="00000000" w:rsidR="00000000" w:rsidRPr="00000000">
        <w:rPr>
          <w:rtl w:val="0"/>
        </w:rPr>
        <w:t xml:space="preserve">So that I can configure lots of systems quickly by using scripts that receive send configuration data (often from spreadsheets, which is why the config data should not be in a nested structure and the need to accept CSV) to automate configuring systems in a human readable format, is simple to use and debug.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1"/>
        <w:ind w:left="17.99999999999983" w:firstLine="0"/>
        <w:rPr/>
      </w:pPr>
      <w:bookmarkStart w:colFirst="0" w:colLast="0" w:name="_p59z0qdj3yme" w:id="9"/>
      <w:bookmarkEnd w:id="9"/>
      <w:r w:rsidDel="00000000" w:rsidR="00000000" w:rsidRPr="00000000">
        <w:rPr>
          <w:rtl w:val="0"/>
        </w:rPr>
        <w:t xml:space="preserve">3. Use Cases</w:t>
      </w:r>
    </w:p>
    <w:p w:rsidR="00000000" w:rsidDel="00000000" w:rsidP="00000000" w:rsidRDefault="00000000" w:rsidRPr="00000000" w14:paraId="0000006F">
      <w:pPr>
        <w:ind w:left="17.99999999999983" w:firstLine="0"/>
        <w:rPr/>
      </w:pPr>
      <w:r w:rsidDel="00000000" w:rsidR="00000000" w:rsidRPr="00000000">
        <w:rPr/>
        <w:drawing>
          <wp:inline distB="114300" distT="114300" distL="114300" distR="114300">
            <wp:extent cx="5394960" cy="31750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496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17.99999999999983" w:firstLine="0"/>
        <w:rPr/>
      </w:pPr>
      <w:r w:rsidDel="00000000" w:rsidR="00000000" w:rsidRPr="00000000">
        <w:rPr>
          <w:rtl w:val="0"/>
        </w:rPr>
      </w:r>
    </w:p>
    <w:p w:rsidR="00000000" w:rsidDel="00000000" w:rsidP="00000000" w:rsidRDefault="00000000" w:rsidRPr="00000000" w14:paraId="00000071">
      <w:pPr>
        <w:ind w:left="17.99999999999983" w:firstLine="0"/>
        <w:rPr/>
      </w:pPr>
      <w:r w:rsidDel="00000000" w:rsidR="00000000" w:rsidRPr="00000000">
        <w:rPr>
          <w:rtl w:val="0"/>
        </w:rPr>
        <w:t xml:space="preserve">This diagram describes following use cases for Web GUI/RESTful API piece.</w:t>
      </w:r>
    </w:p>
    <w:p w:rsidR="00000000" w:rsidDel="00000000" w:rsidP="00000000" w:rsidRDefault="00000000" w:rsidRPr="00000000" w14:paraId="00000072">
      <w:pPr>
        <w:ind w:left="17.99999999999983" w:firstLine="0"/>
        <w:rPr/>
      </w:pPr>
      <w:r w:rsidDel="00000000" w:rsidR="00000000" w:rsidRPr="00000000">
        <w:rPr>
          <w:rtl w:val="0"/>
        </w:rPr>
      </w:r>
    </w:p>
    <w:tbl>
      <w:tblPr>
        <w:tblStyle w:val="Table2"/>
        <w:tblW w:w="10170.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2235"/>
        <w:gridCol w:w="810"/>
        <w:gridCol w:w="1635"/>
        <w:gridCol w:w="4350"/>
        <w:gridCol w:w="825"/>
        <w:tblGridChange w:id="0">
          <w:tblGrid>
            <w:gridCol w:w="315"/>
            <w:gridCol w:w="2235"/>
            <w:gridCol w:w="810"/>
            <w:gridCol w:w="1635"/>
            <w:gridCol w:w="4350"/>
            <w:gridCol w:w="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Device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Related RESTful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Brief description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Related User Stories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Proceed to main menu with config (GUI)</w:t>
            </w:r>
          </w:p>
          <w:p w:rsidR="00000000" w:rsidDel="00000000" w:rsidP="00000000" w:rsidRDefault="00000000" w:rsidRPr="00000000" w14:paraId="0000007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Get JSON object containing module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 /config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1.1-1.5, 6.1, 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Set module config and init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POST /config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6.2, 6.3, 2.1, 2.2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Reset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POST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Setup/edit TX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PUT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5.1, 5.2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Receive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PUT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 list of available streams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Remove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A6">
      <w:pPr>
        <w:ind w:left="17.99999999999983" w:firstLine="0"/>
        <w:rPr/>
      </w:pPr>
      <w:r w:rsidDel="00000000" w:rsidR="00000000" w:rsidRPr="00000000">
        <w:rPr>
          <w:rtl w:val="0"/>
        </w:rPr>
      </w:r>
    </w:p>
    <w:p w:rsidR="00000000" w:rsidDel="00000000" w:rsidP="00000000" w:rsidRDefault="00000000" w:rsidRPr="00000000" w14:paraId="000000A7">
      <w:pPr>
        <w:pStyle w:val="Heading1"/>
        <w:ind w:left="17.99999999999983" w:firstLine="0"/>
        <w:rPr/>
      </w:pPr>
      <w:bookmarkStart w:colFirst="0" w:colLast="0" w:name="_y2ltyuwc2j0k" w:id="10"/>
      <w:bookmarkEnd w:id="10"/>
      <w:r w:rsidDel="00000000" w:rsidR="00000000" w:rsidRPr="00000000">
        <w:rPr>
          <w:rtl w:val="0"/>
        </w:rPr>
        <w:t xml:space="preserve">4. Sequence diagrams</w:t>
      </w:r>
    </w:p>
    <w:p w:rsidR="00000000" w:rsidDel="00000000" w:rsidP="00000000" w:rsidRDefault="00000000" w:rsidRPr="00000000" w14:paraId="000000A8">
      <w:pPr>
        <w:rPr/>
      </w:pPr>
      <w:r w:rsidDel="00000000" w:rsidR="00000000" w:rsidRPr="00000000">
        <w:rPr>
          <w:rtl w:val="0"/>
        </w:rPr>
        <w:t xml:space="preserve">All the LLAPI functions mentioned below are belonging to ll_api_class for 1G module, which is basically an interface helping us utilize LL API module functions in our own needs.</w:t>
      </w:r>
    </w:p>
    <w:p w:rsidR="00000000" w:rsidDel="00000000" w:rsidP="00000000" w:rsidRDefault="00000000" w:rsidRPr="00000000" w14:paraId="000000A9">
      <w:pPr>
        <w:pStyle w:val="Heading2"/>
        <w:rPr/>
      </w:pPr>
      <w:bookmarkStart w:colFirst="0" w:colLast="0" w:name="_80a4qdg3ysk8" w:id="11"/>
      <w:bookmarkEnd w:id="11"/>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rPr/>
      </w:pPr>
      <w:bookmarkStart w:colFirst="0" w:colLast="0" w:name="_yf0mptslluvl" w:id="12"/>
      <w:bookmarkEnd w:id="12"/>
      <w:r w:rsidDel="00000000" w:rsidR="00000000" w:rsidRPr="00000000">
        <w:rPr>
          <w:rtl w:val="0"/>
        </w:rPr>
        <w:t xml:space="preserve">4.1 Proceed to main menu with configuration</w:t>
      </w:r>
    </w:p>
    <w:p w:rsidR="00000000" w:rsidDel="00000000" w:rsidP="00000000" w:rsidRDefault="00000000" w:rsidRPr="00000000" w14:paraId="000000AB">
      <w:pPr>
        <w:ind w:left="0" w:firstLine="0"/>
        <w:rPr/>
      </w:pPr>
      <w:r w:rsidDel="00000000" w:rsidR="00000000" w:rsidRPr="00000000">
        <w:rPr>
          <w:rtl w:val="0"/>
        </w:rPr>
        <w:t xml:space="preserve">Sequence for such an initial action is rather simple and contains the following:</w:t>
      </w:r>
    </w:p>
    <w:p w:rsidR="00000000" w:rsidDel="00000000" w:rsidP="00000000" w:rsidRDefault="00000000" w:rsidRPr="00000000" w14:paraId="000000AC">
      <w:pPr>
        <w:ind w:left="0" w:firstLine="0"/>
        <w:rPr/>
      </w:pPr>
      <w:r w:rsidDel="00000000" w:rsidR="00000000" w:rsidRPr="00000000">
        <w:rPr>
          <w:rtl w:val="0"/>
        </w:rPr>
        <w:br w:type="textWrapping"/>
      </w:r>
      <w:r w:rsidDel="00000000" w:rsidR="00000000" w:rsidRPr="00000000">
        <w:rPr/>
        <w:drawing>
          <wp:inline distB="114300" distT="114300" distL="114300" distR="114300">
            <wp:extent cx="5764383" cy="1985963"/>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64383"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Goal is to let the user see the main page with current board configuration. After that it’s done user can either load his own config or proceed with default and init the board:</w:t>
      </w:r>
    </w:p>
    <w:p w:rsidR="00000000" w:rsidDel="00000000" w:rsidP="00000000" w:rsidRDefault="00000000" w:rsidRPr="00000000" w14:paraId="000000AE">
      <w:pPr>
        <w:pStyle w:val="Heading2"/>
        <w:rPr/>
      </w:pPr>
      <w:bookmarkStart w:colFirst="0" w:colLast="0" w:name="_6z4fwewr0hc5" w:id="13"/>
      <w:bookmarkEnd w:id="13"/>
      <w:r w:rsidDel="00000000" w:rsidR="00000000" w:rsidRPr="00000000">
        <w:rPr>
          <w:rtl w:val="0"/>
        </w:rPr>
        <w:t xml:space="preserve">4.2 Set module config and init</w:t>
      </w:r>
    </w:p>
    <w:p w:rsidR="00000000" w:rsidDel="00000000" w:rsidP="00000000" w:rsidRDefault="00000000" w:rsidRPr="00000000" w14:paraId="000000AF">
      <w:pPr>
        <w:rPr/>
      </w:pPr>
      <w:r w:rsidDel="00000000" w:rsidR="00000000" w:rsidRPr="00000000">
        <w:rPr>
          <w:rtl w:val="0"/>
        </w:rPr>
        <w:t xml:space="preserve">The question is what we need to do after config has been changed (in particular, if device mode has been changed from TX to RX or otherwise)? Most logical way to deal with it would be call an init function, which should clean up all the previous work on module and basically give you a clean sheet. Otherwise, if we don’t want to go through whole initialization routine, we might want to track exact changes in configuration and create handler function which will utilize LL API functions to apply those configurations (i.e deleting RX flows when configuration changes from RX to TX mode)</w:t>
      </w:r>
    </w:p>
    <w:p w:rsidR="00000000" w:rsidDel="00000000" w:rsidP="00000000" w:rsidRDefault="00000000" w:rsidRPr="00000000" w14:paraId="000000B0">
      <w:pPr>
        <w:ind w:left="17.99999999999983" w:firstLine="0"/>
        <w:rPr/>
      </w:pPr>
      <w:r w:rsidDel="00000000" w:rsidR="00000000" w:rsidRPr="00000000">
        <w:rPr>
          <w:rtl w:val="0"/>
        </w:rPr>
      </w:r>
    </w:p>
    <w:p w:rsidR="00000000" w:rsidDel="00000000" w:rsidP="00000000" w:rsidRDefault="00000000" w:rsidRPr="00000000" w14:paraId="000000B1">
      <w:pPr>
        <w:ind w:left="17.99999999999983" w:firstLine="0"/>
        <w:rPr/>
      </w:pPr>
      <w:r w:rsidDel="00000000" w:rsidR="00000000" w:rsidRPr="00000000">
        <w:rPr/>
        <w:drawing>
          <wp:inline distB="114300" distT="114300" distL="114300" distR="114300">
            <wp:extent cx="5394960" cy="13716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39496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17.99999999999983" w:firstLine="0"/>
        <w:rPr/>
      </w:pPr>
      <w:r w:rsidDel="00000000" w:rsidR="00000000" w:rsidRPr="00000000">
        <w:rPr>
          <w:rtl w:val="0"/>
        </w:rPr>
        <w:t xml:space="preserve">If sequence ends with successfully, user may continue further work with Web UI and 1G module. If no config chosen then system will try to run with default one.</w:t>
        <w:br w:type="textWrapping"/>
      </w:r>
      <w:r w:rsidDel="00000000" w:rsidR="00000000" w:rsidRPr="00000000">
        <w:rPr>
          <w:rtl w:val="0"/>
        </w:rPr>
      </w:r>
    </w:p>
    <w:p w:rsidR="00000000" w:rsidDel="00000000" w:rsidP="00000000" w:rsidRDefault="00000000" w:rsidRPr="00000000" w14:paraId="000000B3">
      <w:pPr>
        <w:pStyle w:val="Heading2"/>
        <w:ind w:left="0" w:firstLine="0"/>
        <w:rPr/>
      </w:pPr>
      <w:bookmarkStart w:colFirst="0" w:colLast="0" w:name="_1957xuq43ibl" w:id="14"/>
      <w:bookmarkEnd w:id="14"/>
      <w:r w:rsidDel="00000000" w:rsidR="00000000" w:rsidRPr="00000000">
        <w:rPr>
          <w:rtl w:val="0"/>
        </w:rPr>
        <w:t xml:space="preserve">4.3 Reset module</w:t>
      </w: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394960" cy="20447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9496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2"/>
        <w:rPr>
          <w:ins w:author="Randy Godwin" w:id="0" w:date="2019-04-18T08:10:51Z"/>
        </w:rPr>
      </w:pPr>
      <w:r w:rsidDel="00000000" w:rsidR="00000000" w:rsidRPr="00000000">
        <w:rPr>
          <w:rtl w:val="0"/>
        </w:rPr>
        <w:t xml:space="preserve">4.4 Setup/Edit TX stream</w:t>
      </w:r>
      <w:ins w:author="Randy Godwin" w:id="0" w:date="2019-04-18T08:10:51Z">
        <w:bookmarkStart w:colFirst="0" w:colLast="0" w:name="_x0k3tbi6to4p" w:id="15"/>
        <w:bookmarkEnd w:id="15"/>
        <w:commentRangeStart w:id="0"/>
        <w:commentRangeStart w:id="1"/>
        <w:r w:rsidDel="00000000" w:rsidR="00000000" w:rsidRPr="00000000">
          <w:rPr>
            <w:rtl w:val="0"/>
          </w:rPr>
        </w:r>
      </w:ins>
    </w:p>
    <w:p w:rsidR="00000000" w:rsidDel="00000000" w:rsidP="00000000" w:rsidRDefault="00000000" w:rsidRPr="00000000" w14:paraId="000000B6">
      <w:pPr>
        <w:rPr>
          <w:ins w:author="Randy Godwin" w:id="0" w:date="2019-04-18T08:10:51Z"/>
        </w:rPr>
      </w:pPr>
      <w:ins w:author="Randy Godwin" w:id="0" w:date="2019-04-18T08:10:51Z">
        <w:r w:rsidDel="00000000" w:rsidR="00000000" w:rsidRPr="00000000">
          <w:rPr>
            <w:rtl w:val="0"/>
          </w:rPr>
          <w:t xml:space="preserve">This one should be a use case of creating a new stream so we would want a POST I thing. Another Use-case would be to modify an existing stream. That would require the PUT. Correct me if I’m wrong though.</w:t>
        </w:r>
      </w:ins>
    </w:p>
    <w:p w:rsidR="00000000" w:rsidDel="00000000" w:rsidP="00000000" w:rsidRDefault="00000000" w:rsidRPr="00000000" w14:paraId="000000B7">
      <w:pPr>
        <w:rPr/>
        <w:pPrChange w:author="Randy Godwin" w:id="0" w:date="2019-04-18T08:10:51Z">
          <w:pPr>
            <w:pStyle w:val="Heading2"/>
          </w:pPr>
        </w:pPrChange>
      </w:pPr>
      <w:bookmarkStart w:colFirst="0" w:colLast="0" w:name="_x0k3tbi6to4p" w:id="15"/>
      <w:bookmarkEnd w:id="15"/>
      <w:ins w:author="Randy Godwin" w:id="0" w:date="2019-04-18T08:10:51Z">
        <w:r w:rsidDel="00000000" w:rsidR="00000000" w:rsidRPr="00000000">
          <w:rPr>
            <w:rtl w:val="0"/>
          </w:rPr>
          <w:t xml:space="preserve">Also: Rename WEB UI to be RESTful APU Consumer.  </w:t>
        </w:r>
      </w:ins>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5394960" cy="25019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9496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2"/>
        <w:rPr/>
      </w:pPr>
      <w:bookmarkStart w:colFirst="0" w:colLast="0" w:name="_ijpbtlnch965" w:id="16"/>
      <w:bookmarkEnd w:id="16"/>
      <w:r w:rsidDel="00000000" w:rsidR="00000000" w:rsidRPr="00000000">
        <w:rPr>
          <w:rtl w:val="0"/>
        </w:rPr>
        <w:t xml:space="preserve">4.5 Receive stream</w:t>
      </w:r>
    </w:p>
    <w:p w:rsidR="00000000" w:rsidDel="00000000" w:rsidP="00000000" w:rsidRDefault="00000000" w:rsidRPr="00000000" w14:paraId="000000BA">
      <w:pPr>
        <w:rPr/>
      </w:pPr>
      <w:r w:rsidDel="00000000" w:rsidR="00000000" w:rsidRPr="00000000">
        <w:rPr/>
        <w:drawing>
          <wp:inline distB="114300" distT="114300" distL="114300" distR="114300">
            <wp:extent cx="5394960" cy="25908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9496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ind w:left="0" w:firstLine="0"/>
        <w:rPr/>
      </w:pPr>
      <w:bookmarkStart w:colFirst="0" w:colLast="0" w:name="_hfl6z7nvdm3f" w:id="17"/>
      <w:bookmarkEnd w:id="17"/>
      <w:r w:rsidDel="00000000" w:rsidR="00000000" w:rsidRPr="00000000">
        <w:rPr>
          <w:rtl w:val="0"/>
        </w:rPr>
        <w:t xml:space="preserve">4.6 Get available streams</w:t>
      </w:r>
    </w:p>
    <w:p w:rsidR="00000000" w:rsidDel="00000000" w:rsidP="00000000" w:rsidRDefault="00000000" w:rsidRPr="00000000" w14:paraId="000000BC">
      <w:pPr>
        <w:rPr/>
      </w:pPr>
      <w:r w:rsidDel="00000000" w:rsidR="00000000" w:rsidRPr="00000000">
        <w:rPr>
          <w:rtl w:val="0"/>
        </w:rPr>
        <w:t xml:space="preserve">If we want to get a whole list of streams:</w:t>
      </w:r>
    </w:p>
    <w:p w:rsidR="00000000" w:rsidDel="00000000" w:rsidP="00000000" w:rsidRDefault="00000000" w:rsidRPr="00000000" w14:paraId="000000BD">
      <w:pPr>
        <w:rPr/>
      </w:pPr>
      <w:r w:rsidDel="00000000" w:rsidR="00000000" w:rsidRPr="00000000">
        <w:rPr/>
        <w:drawing>
          <wp:inline distB="114300" distT="114300" distL="114300" distR="114300">
            <wp:extent cx="5394960" cy="24892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9496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If we want to get single stream:</w:t>
      </w:r>
    </w:p>
    <w:p w:rsidR="00000000" w:rsidDel="00000000" w:rsidP="00000000" w:rsidRDefault="00000000" w:rsidRPr="00000000" w14:paraId="000000C0">
      <w:pPr>
        <w:rPr/>
      </w:pPr>
      <w:r w:rsidDel="00000000" w:rsidR="00000000" w:rsidRPr="00000000">
        <w:rPr/>
        <w:drawing>
          <wp:inline distB="114300" distT="114300" distL="114300" distR="114300">
            <wp:extent cx="5394960" cy="26797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9496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Action sequence with TX streams works the same way, except we will have to run it while device is in the TX mode.</w:t>
      </w:r>
    </w:p>
    <w:p w:rsidR="00000000" w:rsidDel="00000000" w:rsidP="00000000" w:rsidRDefault="00000000" w:rsidRPr="00000000" w14:paraId="000000C2">
      <w:pPr>
        <w:pStyle w:val="Heading2"/>
        <w:ind w:left="0" w:firstLine="0"/>
        <w:rPr/>
      </w:pPr>
      <w:bookmarkStart w:colFirst="0" w:colLast="0" w:name="_rf1q9s11fdgn" w:id="18"/>
      <w:bookmarkEnd w:id="18"/>
      <w:r w:rsidDel="00000000" w:rsidR="00000000" w:rsidRPr="00000000">
        <w:rPr>
          <w:rtl w:val="0"/>
        </w:rPr>
        <w:t xml:space="preserve">4.7 Remove stream</w:t>
      </w:r>
    </w:p>
    <w:p w:rsidR="00000000" w:rsidDel="00000000" w:rsidP="00000000" w:rsidRDefault="00000000" w:rsidRPr="00000000" w14:paraId="000000C3">
      <w:pPr>
        <w:rPr/>
      </w:pPr>
      <w:r w:rsidDel="00000000" w:rsidR="00000000" w:rsidRPr="00000000">
        <w:rPr/>
        <w:drawing>
          <wp:inline distB="114300" distT="114300" distL="114300" distR="114300">
            <wp:extent cx="5394960" cy="28067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39496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1"/>
        <w:rPr/>
      </w:pPr>
      <w:bookmarkStart w:colFirst="0" w:colLast="0" w:name="_1kveyqjmw8d" w:id="19"/>
      <w:bookmarkEnd w:id="19"/>
      <w:r w:rsidDel="00000000" w:rsidR="00000000" w:rsidRPr="00000000">
        <w:rPr>
          <w:rtl w:val="0"/>
        </w:rPr>
        <w:t xml:space="preserve">5. LL API functions</w:t>
      </w:r>
    </w:p>
    <w:p w:rsidR="00000000" w:rsidDel="00000000" w:rsidP="00000000" w:rsidRDefault="00000000" w:rsidRPr="00000000" w14:paraId="000000C5">
      <w:pPr>
        <w:rPr>
          <w:rFonts w:ascii="Courier New" w:cs="Courier New" w:eastAsia="Courier New" w:hAnsi="Courier New"/>
          <w:i w:val="1"/>
          <w:color w:val="408080"/>
          <w:sz w:val="21"/>
          <w:szCs w:val="21"/>
          <w:shd w:fill="f8f9fa" w:val="clear"/>
        </w:rPr>
      </w:pPr>
      <w:r w:rsidDel="00000000" w:rsidR="00000000" w:rsidRPr="00000000">
        <w:rPr>
          <w:b w:val="1"/>
          <w:rtl w:val="0"/>
        </w:rPr>
        <w:t xml:space="preserve">Change format here to be Doxygen compatible.   Full code should be specified with error return.  For Example:</w:t>
      </w:r>
      <w:r w:rsidDel="00000000" w:rsidR="00000000" w:rsidRPr="00000000">
        <w:rPr>
          <w:rtl w:val="0"/>
        </w:rPr>
      </w:r>
    </w:p>
    <w:p w:rsidR="00000000" w:rsidDel="00000000" w:rsidP="00000000" w:rsidRDefault="00000000" w:rsidRPr="00000000" w14:paraId="000000C6">
      <w:pPr>
        <w:ind w:firstLine="720"/>
        <w:rPr>
          <w:rFonts w:ascii="Courier New" w:cs="Courier New" w:eastAsia="Courier New" w:hAnsi="Courier New"/>
        </w:rPr>
      </w:pPr>
      <w:commentRangeStart w:id="2"/>
      <w:r w:rsidDel="00000000" w:rsidR="00000000" w:rsidRPr="00000000">
        <w:rPr>
          <w:rFonts w:ascii="Courier New" w:cs="Courier New" w:eastAsia="Courier New" w:hAnsi="Courier New"/>
          <w:b w:val="1"/>
          <w:sz w:val="20"/>
          <w:szCs w:val="20"/>
          <w:rtl w:val="0"/>
        </w:rPr>
        <w:t xml:space="preserve">LL_ERROR check_modules_version(unsigned int *check_result) </w:t>
      </w:r>
      <w:r w:rsidDel="00000000" w:rsidR="00000000" w:rsidRPr="00000000">
        <w:rPr>
          <w:rFonts w:ascii="Courier New" w:cs="Courier New" w:eastAsia="Courier New" w:hAnsi="Courier New"/>
          <w:sz w:val="20"/>
          <w:szCs w:val="20"/>
          <w:rtl w:val="0"/>
        </w:rPr>
        <w:t xml:space="preserve">- check all firmware and software modules for compatibility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ab/>
      </w:r>
      <w:r w:rsidDel="00000000" w:rsidR="00000000" w:rsidRPr="00000000">
        <w:rPr>
          <w:b w:val="1"/>
          <w:rtl w:val="0"/>
        </w:rPr>
        <w:t xml:space="preserve">post_bringup_params(init_params params) </w:t>
      </w:r>
      <w:r w:rsidDel="00000000" w:rsidR="00000000" w:rsidRPr="00000000">
        <w:rPr>
          <w:rtl w:val="0"/>
        </w:rPr>
        <w:t xml:space="preserve">- set of parameters for board initialization</w:t>
      </w:r>
    </w:p>
    <w:p w:rsidR="00000000" w:rsidDel="00000000" w:rsidP="00000000" w:rsidRDefault="00000000" w:rsidRPr="00000000" w14:paraId="000000C8">
      <w:pPr>
        <w:spacing w:line="240" w:lineRule="auto"/>
        <w:ind w:left="0" w:firstLine="0"/>
        <w:rPr>
          <w:rFonts w:ascii="Courier New" w:cs="Courier New" w:eastAsia="Courier New" w:hAnsi="Courier New"/>
          <w:color w:val="666666"/>
          <w:sz w:val="16"/>
          <w:szCs w:val="16"/>
        </w:rPr>
      </w:pPr>
      <w:r w:rsidDel="00000000" w:rsidR="00000000" w:rsidRPr="00000000">
        <w:rPr>
          <w:rtl w:val="0"/>
        </w:rPr>
        <w:tab/>
        <w:tab/>
      </w:r>
      <w:r w:rsidDel="00000000" w:rsidR="00000000" w:rsidRPr="00000000">
        <w:rPr>
          <w:rFonts w:ascii="Courier New" w:cs="Courier New" w:eastAsia="Courier New" w:hAnsi="Courier New"/>
          <w:color w:val="569cd6"/>
          <w:sz w:val="16"/>
          <w:szCs w:val="16"/>
          <w:rtl w:val="0"/>
        </w:rPr>
        <w:t xml:space="preserve">struct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init_params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w:t>
      </w:r>
    </w:p>
    <w:p w:rsidR="00000000" w:rsidDel="00000000" w:rsidP="00000000" w:rsidRDefault="00000000" w:rsidRPr="00000000" w14:paraId="000000C9">
      <w:pPr>
        <w:spacing w:line="240" w:lineRule="auto"/>
        <w:ind w:left="2160" w:firstLine="0"/>
        <w:rPr>
          <w:rFonts w:ascii="Courier New" w:cs="Courier New" w:eastAsia="Courier New" w:hAnsi="Courier New"/>
          <w:color w:val="6aa84f"/>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float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init_hw_clk_rate;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a86e8"/>
          <w:sz w:val="16"/>
          <w:szCs w:val="16"/>
          <w:rtl w:val="0"/>
        </w:rPr>
        <w:t xml:space="preserve">(?)</w:t>
      </w:r>
      <w:r w:rsidDel="00000000" w:rsidR="00000000" w:rsidRPr="00000000">
        <w:rPr>
          <w:rtl w:val="0"/>
        </w:rPr>
      </w:r>
    </w:p>
    <w:p w:rsidR="00000000" w:rsidDel="00000000" w:rsidP="00000000" w:rsidRDefault="00000000" w:rsidRPr="00000000" w14:paraId="000000CA">
      <w:pPr>
        <w:spacing w:line="240" w:lineRule="auto"/>
        <w:ind w:left="2160" w:firstLine="0"/>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tx_port;</w:t>
      </w:r>
    </w:p>
    <w:p w:rsidR="00000000" w:rsidDel="00000000" w:rsidP="00000000" w:rsidRDefault="00000000" w:rsidRPr="00000000" w14:paraId="000000CB">
      <w:pPr>
        <w:spacing w:line="240" w:lineRule="auto"/>
        <w:ind w:left="2160" w:firstLine="0"/>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rx_port;</w:t>
      </w:r>
    </w:p>
    <w:p w:rsidR="00000000" w:rsidDel="00000000" w:rsidP="00000000" w:rsidRDefault="00000000" w:rsidRPr="00000000" w14:paraId="000000CC">
      <w:pPr>
        <w:spacing w:line="240" w:lineRule="auto"/>
        <w:ind w:left="2160" w:firstLine="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char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src_ip[MAX_MAC][16]</w:t>
      </w:r>
      <w:r w:rsidDel="00000000" w:rsidR="00000000" w:rsidRPr="00000000">
        <w:rPr>
          <w:rFonts w:ascii="Courier New" w:cs="Courier New" w:eastAsia="Courier New" w:hAnsi="Courier New"/>
          <w:color w:val="999999"/>
          <w:sz w:val="16"/>
          <w:szCs w:val="16"/>
          <w:rtl w:val="0"/>
        </w:rPr>
        <w:t xml:space="preserv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'ff:ff:ff:ff:ff'</w:t>
      </w:r>
    </w:p>
    <w:p w:rsidR="00000000" w:rsidDel="00000000" w:rsidP="00000000" w:rsidRDefault="00000000" w:rsidRPr="00000000" w14:paraId="000000CD">
      <w:pPr>
        <w:spacing w:line="240" w:lineRule="auto"/>
        <w:ind w:left="2160" w:firstLine="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char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src_mac[MAX_MAC][20];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'255.255.255.255' </w:t>
      </w:r>
    </w:p>
    <w:p w:rsidR="00000000" w:rsidDel="00000000" w:rsidP="00000000" w:rsidRDefault="00000000" w:rsidRPr="00000000" w14:paraId="000000CE">
      <w:pPr>
        <w:spacing w:line="240" w:lineRule="auto"/>
        <w:ind w:left="2160" w:firstLine="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dev_number;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a86e8"/>
          <w:sz w:val="16"/>
          <w:szCs w:val="16"/>
          <w:rtl w:val="0"/>
        </w:rPr>
        <w:t xml:space="preserve">(?)</w:t>
      </w:r>
      <w:r w:rsidDel="00000000" w:rsidR="00000000" w:rsidRPr="00000000">
        <w:rPr>
          <w:rtl w:val="0"/>
        </w:rPr>
      </w:r>
    </w:p>
    <w:p w:rsidR="00000000" w:rsidDel="00000000" w:rsidP="00000000" w:rsidRDefault="00000000" w:rsidRPr="00000000" w14:paraId="000000CF">
      <w:pPr>
        <w:spacing w:line="240" w:lineRule="auto"/>
        <w:ind w:left="720" w:firstLine="72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666666"/>
          <w:sz w:val="16"/>
          <w:szCs w:val="16"/>
          <w:rtl w:val="0"/>
        </w:rPr>
        <w:t xml:space="preserve">};</w:t>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ab/>
      </w:r>
      <w:r w:rsidDel="00000000" w:rsidR="00000000" w:rsidRPr="00000000">
        <w:rPr>
          <w:b w:val="1"/>
          <w:rtl w:val="0"/>
        </w:rPr>
        <w:t xml:space="preserve">init()</w:t>
      </w:r>
      <w:r w:rsidDel="00000000" w:rsidR="00000000" w:rsidRPr="00000000">
        <w:rPr>
          <w:rtl w:val="0"/>
        </w:rPr>
        <w:t xml:space="preserve"> - LL API modules initialization function</w:t>
      </w:r>
    </w:p>
    <w:p w:rsidR="00000000" w:rsidDel="00000000" w:rsidP="00000000" w:rsidRDefault="00000000" w:rsidRPr="00000000" w14:paraId="000000D1">
      <w:pPr>
        <w:ind w:left="0" w:firstLine="720"/>
        <w:rPr>
          <w:color w:val="434343"/>
        </w:rPr>
      </w:pPr>
      <w:r w:rsidDel="00000000" w:rsidR="00000000" w:rsidRPr="00000000">
        <w:rPr>
          <w:b w:val="1"/>
          <w:color w:val="434343"/>
          <w:rtl w:val="0"/>
        </w:rPr>
        <w:t xml:space="preserve">LLError reset() </w:t>
      </w:r>
      <w:r w:rsidDel="00000000" w:rsidR="00000000" w:rsidRPr="00000000">
        <w:rPr>
          <w:color w:val="434343"/>
          <w:rtl w:val="0"/>
        </w:rPr>
        <w:t xml:space="preserve">- reset all modules;</w:t>
      </w:r>
    </w:p>
    <w:p w:rsidR="00000000" w:rsidDel="00000000" w:rsidP="00000000" w:rsidRDefault="00000000" w:rsidRPr="00000000" w14:paraId="000000D2">
      <w:pPr>
        <w:ind w:left="0" w:firstLine="0"/>
        <w:rPr>
          <w:color w:val="434343"/>
        </w:rPr>
      </w:pPr>
      <w:r w:rsidDel="00000000" w:rsidR="00000000" w:rsidRPr="00000000">
        <w:rPr>
          <w:color w:val="434343"/>
          <w:rtl w:val="0"/>
        </w:rPr>
        <w:tab/>
      </w:r>
      <w:r w:rsidDel="00000000" w:rsidR="00000000" w:rsidRPr="00000000">
        <w:rPr>
          <w:b w:val="1"/>
          <w:color w:val="434343"/>
          <w:rtl w:val="0"/>
        </w:rPr>
        <w:t xml:space="preserve">LLError get_version(unsigned int *firmware_ver, unsigned int *software_ver) </w:t>
      </w:r>
      <w:r w:rsidDel="00000000" w:rsidR="00000000" w:rsidRPr="00000000">
        <w:rPr>
          <w:color w:val="434343"/>
          <w:rtl w:val="0"/>
        </w:rPr>
        <w:t xml:space="preserve">- returns software/firmware modules versions;</w:t>
      </w:r>
    </w:p>
    <w:p w:rsidR="00000000" w:rsidDel="00000000" w:rsidP="00000000" w:rsidRDefault="00000000" w:rsidRPr="00000000" w14:paraId="000000D3">
      <w:pPr>
        <w:ind w:left="0" w:firstLine="720"/>
        <w:rPr>
          <w:b w:val="1"/>
          <w:color w:val="434343"/>
        </w:rPr>
      </w:pPr>
      <w:r w:rsidDel="00000000" w:rsidR="00000000" w:rsidRPr="00000000">
        <w:rPr>
          <w:b w:val="1"/>
          <w:color w:val="434343"/>
          <w:rtl w:val="0"/>
        </w:rPr>
        <w:t xml:space="preserve">LLError set_tx_stream(tx_stream_info data), </w:t>
      </w:r>
    </w:p>
    <w:p w:rsidR="00000000" w:rsidDel="00000000" w:rsidP="00000000" w:rsidRDefault="00000000" w:rsidRPr="00000000" w14:paraId="000000D4">
      <w:pPr>
        <w:ind w:left="0" w:firstLine="720"/>
        <w:rPr>
          <w:rFonts w:ascii="Courier New" w:cs="Courier New" w:eastAsia="Courier New" w:hAnsi="Courier New"/>
          <w:color w:val="569cd6"/>
          <w:sz w:val="21"/>
          <w:szCs w:val="21"/>
        </w:rPr>
      </w:pPr>
      <w:r w:rsidDel="00000000" w:rsidR="00000000" w:rsidRPr="00000000">
        <w:rPr>
          <w:b w:val="1"/>
          <w:color w:val="434343"/>
          <w:rtl w:val="0"/>
        </w:rPr>
        <w:t xml:space="preserve">LLError set_rx_stream(rx_stream_info data) - </w:t>
      </w:r>
      <w:r w:rsidDel="00000000" w:rsidR="00000000" w:rsidRPr="00000000">
        <w:rPr>
          <w:color w:val="434343"/>
          <w:rtl w:val="0"/>
        </w:rPr>
        <w:t xml:space="preserve">setup RX/TX stream  with parameters obtained from tx_stream_info/rx_stream_info:</w:t>
      </w:r>
      <w:r w:rsidDel="00000000" w:rsidR="00000000" w:rsidRPr="00000000">
        <w:rPr>
          <w:rtl w:val="0"/>
        </w:rPr>
      </w:r>
    </w:p>
    <w:p w:rsidR="00000000" w:rsidDel="00000000" w:rsidP="00000000" w:rsidRDefault="00000000" w:rsidRPr="00000000" w14:paraId="000000D5">
      <w:pPr>
        <w:spacing w:line="240" w:lineRule="auto"/>
        <w:ind w:left="0" w:firstLine="720"/>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569cd6"/>
          <w:sz w:val="16"/>
          <w:szCs w:val="16"/>
          <w:rtl w:val="0"/>
        </w:rPr>
        <w:t xml:space="preserve">struct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tx_stream_info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w:t>
      </w:r>
    </w:p>
    <w:p w:rsidR="00000000" w:rsidDel="00000000" w:rsidP="00000000" w:rsidRDefault="00000000" w:rsidRPr="00000000" w14:paraId="000000D6">
      <w:pPr>
        <w:spacing w:line="240" w:lineRule="auto"/>
        <w:ind w:left="0" w:firstLine="720"/>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666666"/>
          <w:sz w:val="16"/>
          <w:szCs w:val="16"/>
          <w:rtl w:val="0"/>
        </w:rPr>
        <w:tab/>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666666"/>
          <w:sz w:val="16"/>
          <w:szCs w:val="16"/>
          <w:rtl w:val="0"/>
        </w:rPr>
        <w:t xml:space="preserve"> id;</w:t>
      </w:r>
    </w:p>
    <w:p w:rsidR="00000000" w:rsidDel="00000000" w:rsidP="00000000" w:rsidRDefault="00000000" w:rsidRPr="00000000" w14:paraId="000000D7">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udp_sp;</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Source Port</w:t>
      </w:r>
    </w:p>
    <w:p w:rsidR="00000000" w:rsidDel="00000000" w:rsidP="00000000" w:rsidRDefault="00000000" w:rsidRPr="00000000" w14:paraId="000000D8">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char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ip_da[16];</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IP Destination Addr</w:t>
      </w:r>
    </w:p>
    <w:p w:rsidR="00000000" w:rsidDel="00000000" w:rsidP="00000000" w:rsidRDefault="00000000" w:rsidRPr="00000000" w14:paraId="000000D9">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udp_dp;</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Destination UDP port</w:t>
      </w:r>
    </w:p>
    <w:p w:rsidR="00000000" w:rsidDel="00000000" w:rsidP="00000000" w:rsidRDefault="00000000" w:rsidRPr="00000000" w14:paraId="000000DA">
      <w:pPr>
        <w:spacing w:line="240" w:lineRule="auto"/>
        <w:ind w:left="720" w:firstLine="720"/>
        <w:rPr>
          <w:rFonts w:ascii="Courier New" w:cs="Courier New" w:eastAsia="Courier New" w:hAnsi="Courier New"/>
          <w:color w:val="4a86e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vlan;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-1 noVLAN </w:t>
      </w:r>
      <w:r w:rsidDel="00000000" w:rsidR="00000000" w:rsidRPr="00000000">
        <w:rPr>
          <w:rFonts w:ascii="Courier New" w:cs="Courier New" w:eastAsia="Courier New" w:hAnsi="Courier New"/>
          <w:color w:val="4a86e8"/>
          <w:sz w:val="16"/>
          <w:szCs w:val="16"/>
          <w:rtl w:val="0"/>
        </w:rPr>
        <w:t xml:space="preserve">(?ask Andrew: do we need that?)</w:t>
      </w:r>
    </w:p>
    <w:p w:rsidR="00000000" w:rsidDel="00000000" w:rsidP="00000000" w:rsidRDefault="00000000" w:rsidRPr="00000000" w14:paraId="000000DB">
      <w:pPr>
        <w:spacing w:line="240" w:lineRule="auto"/>
        <w:ind w:left="720" w:firstLine="720"/>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pgroup_size; </w:t>
      </w:r>
      <w:r w:rsidDel="00000000" w:rsidR="00000000" w:rsidRPr="00000000">
        <w:rPr>
          <w:rFonts w:ascii="Courier New" w:cs="Courier New" w:eastAsia="Courier New" w:hAnsi="Courier New"/>
          <w:color w:val="4a86e8"/>
          <w:sz w:val="16"/>
          <w:szCs w:val="16"/>
          <w:rtl w:val="0"/>
        </w:rPr>
        <w:t xml:space="preserve">(?)</w:t>
      </w:r>
      <w:r w:rsidDel="00000000" w:rsidR="00000000" w:rsidRPr="00000000">
        <w:rPr>
          <w:rtl w:val="0"/>
        </w:rPr>
      </w:r>
    </w:p>
    <w:p w:rsidR="00000000" w:rsidDel="00000000" w:rsidP="00000000" w:rsidRDefault="00000000" w:rsidRPr="00000000" w14:paraId="000000DC">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ttl;</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TTL for all streamed packets</w:t>
      </w:r>
    </w:p>
    <w:p w:rsidR="00000000" w:rsidDel="00000000" w:rsidP="00000000" w:rsidRDefault="00000000" w:rsidRPr="00000000" w14:paraId="000000DD">
      <w:pPr>
        <w:spacing w:line="240" w:lineRule="auto"/>
        <w:ind w:left="720" w:firstLine="720"/>
        <w:rPr>
          <w:rFonts w:ascii="Courier New" w:cs="Courier New" w:eastAsia="Courier New" w:hAnsi="Courier New"/>
          <w:color w:val="4a86e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video_pt; </w:t>
      </w:r>
      <w:r w:rsidDel="00000000" w:rsidR="00000000" w:rsidRPr="00000000">
        <w:rPr>
          <w:rFonts w:ascii="Courier New" w:cs="Courier New" w:eastAsia="Courier New" w:hAnsi="Courier New"/>
          <w:color w:val="4a86e8"/>
          <w:sz w:val="16"/>
          <w:szCs w:val="16"/>
          <w:rtl w:val="0"/>
        </w:rPr>
        <w:t xml:space="preserve">(?)</w:t>
      </w:r>
    </w:p>
    <w:p w:rsidR="00000000" w:rsidDel="00000000" w:rsidP="00000000" w:rsidRDefault="00000000" w:rsidRPr="00000000" w14:paraId="000000DE">
      <w:pPr>
        <w:spacing w:line="240" w:lineRule="auto"/>
        <w:ind w:left="720" w:firstLine="720"/>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audio_pt; </w:t>
      </w:r>
      <w:r w:rsidDel="00000000" w:rsidR="00000000" w:rsidRPr="00000000">
        <w:rPr>
          <w:rFonts w:ascii="Courier New" w:cs="Courier New" w:eastAsia="Courier New" w:hAnsi="Courier New"/>
          <w:color w:val="4a86e8"/>
          <w:sz w:val="16"/>
          <w:szCs w:val="16"/>
          <w:rtl w:val="0"/>
        </w:rPr>
        <w:t xml:space="preserve">(?)</w:t>
      </w:r>
      <w:r w:rsidDel="00000000" w:rsidR="00000000" w:rsidRPr="00000000">
        <w:rPr>
          <w:rtl w:val="0"/>
        </w:rPr>
      </w:r>
    </w:p>
    <w:p w:rsidR="00000000" w:rsidDel="00000000" w:rsidP="00000000" w:rsidRDefault="00000000" w:rsidRPr="00000000" w14:paraId="000000DF">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media_chan;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Associated SDI input Channel</w:t>
      </w:r>
    </w:p>
    <w:p w:rsidR="00000000" w:rsidDel="00000000" w:rsidP="00000000" w:rsidRDefault="00000000" w:rsidRPr="00000000" w14:paraId="000000E0">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smpte_type;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Stream format</w:t>
      </w:r>
    </w:p>
    <w:p w:rsidR="00000000" w:rsidDel="00000000" w:rsidP="00000000" w:rsidRDefault="00000000" w:rsidRPr="00000000" w14:paraId="000000E1">
      <w:pPr>
        <w:spacing w:line="240" w:lineRule="auto"/>
        <w:ind w:left="0" w:firstLine="720"/>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666666"/>
          <w:sz w:val="16"/>
          <w:szCs w:val="16"/>
          <w:rtl w:val="0"/>
        </w:rPr>
        <w:t xml:space="preserve">};</w:t>
      </w:r>
    </w:p>
    <w:p w:rsidR="00000000" w:rsidDel="00000000" w:rsidP="00000000" w:rsidRDefault="00000000" w:rsidRPr="00000000" w14:paraId="000000E2">
      <w:pPr>
        <w:spacing w:line="240" w:lineRule="auto"/>
        <w:ind w:left="0" w:firstLine="720"/>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569cd6"/>
          <w:sz w:val="16"/>
          <w:szCs w:val="16"/>
          <w:rtl w:val="0"/>
        </w:rPr>
        <w:t xml:space="preserve">struct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rx_stream_info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w:t>
      </w:r>
    </w:p>
    <w:p w:rsidR="00000000" w:rsidDel="00000000" w:rsidP="00000000" w:rsidRDefault="00000000" w:rsidRPr="00000000" w14:paraId="000000E3">
      <w:pPr>
        <w:spacing w:line="240" w:lineRule="auto"/>
        <w:ind w:left="0" w:firstLine="720"/>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666666"/>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666666"/>
          <w:sz w:val="16"/>
          <w:szCs w:val="16"/>
          <w:rtl w:val="0"/>
        </w:rPr>
        <w:t xml:space="preserve"> id;</w:t>
      </w:r>
    </w:p>
    <w:p w:rsidR="00000000" w:rsidDel="00000000" w:rsidP="00000000" w:rsidRDefault="00000000" w:rsidRPr="00000000" w14:paraId="000000E4">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char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ip_da[16]; </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MC IP Addr of received stream</w:t>
      </w:r>
    </w:p>
    <w:p w:rsidR="00000000" w:rsidDel="00000000" w:rsidP="00000000" w:rsidRDefault="00000000" w:rsidRPr="00000000" w14:paraId="000000E5">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udp_dp;</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UDP Port of received stream</w:t>
      </w:r>
    </w:p>
    <w:p w:rsidR="00000000" w:rsidDel="00000000" w:rsidP="00000000" w:rsidRDefault="00000000" w:rsidRPr="00000000" w14:paraId="000000E6">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char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pri_ip_sa[16]; </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Ignored unless IGMPV3 src flt</w:t>
      </w:r>
    </w:p>
    <w:p w:rsidR="00000000" w:rsidDel="00000000" w:rsidP="00000000" w:rsidRDefault="00000000" w:rsidRPr="00000000" w14:paraId="000000E7">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666666"/>
          <w:sz w:val="16"/>
          <w:szCs w:val="16"/>
          <w:rtl w:val="0"/>
        </w:rPr>
        <w:t xml:space="preserve"> smpte_type;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Stream format</w:t>
      </w:r>
    </w:p>
    <w:p w:rsidR="00000000" w:rsidDel="00000000" w:rsidP="00000000" w:rsidRDefault="00000000" w:rsidRPr="00000000" w14:paraId="000000E8">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char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vid_format[16];  </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1080i, 1080p 720p etc</w:t>
      </w:r>
    </w:p>
    <w:p w:rsidR="00000000" w:rsidDel="00000000" w:rsidP="00000000" w:rsidRDefault="00000000" w:rsidRPr="00000000" w14:paraId="000000E9">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frame_rate; </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Frame rate(e.g, 30,50,60...</w:t>
      </w:r>
    </w:p>
    <w:p w:rsidR="00000000" w:rsidDel="00000000" w:rsidP="00000000" w:rsidRDefault="00000000" w:rsidRPr="00000000" w14:paraId="000000EA">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playout_delay;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Playout delay in ms</w:t>
      </w:r>
    </w:p>
    <w:p w:rsidR="00000000" w:rsidDel="00000000" w:rsidP="00000000" w:rsidRDefault="00000000" w:rsidRPr="00000000" w14:paraId="000000EB">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aud_chan;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Number of audios for audio</w:t>
      </w:r>
    </w:p>
    <w:p w:rsidR="00000000" w:rsidDel="00000000" w:rsidP="00000000" w:rsidRDefault="00000000" w:rsidRPr="00000000" w14:paraId="000000EC">
      <w:pPr>
        <w:spacing w:line="240" w:lineRule="auto"/>
        <w:ind w:left="720" w:firstLine="720"/>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unsigned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66666"/>
          <w:sz w:val="16"/>
          <w:szCs w:val="16"/>
          <w:rtl w:val="0"/>
        </w:rPr>
        <w:t xml:space="preserve">media_chan;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Output sdi channel</w:t>
      </w:r>
    </w:p>
    <w:p w:rsidR="00000000" w:rsidDel="00000000" w:rsidP="00000000" w:rsidRDefault="00000000" w:rsidRPr="00000000" w14:paraId="000000ED">
      <w:pPr>
        <w:spacing w:line="240" w:lineRule="auto"/>
        <w:ind w:left="0" w:firstLine="720"/>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666666"/>
          <w:sz w:val="16"/>
          <w:szCs w:val="16"/>
          <w:rtl w:val="0"/>
        </w:rPr>
        <w:t xml:space="preserve">};</w:t>
      </w:r>
    </w:p>
    <w:p w:rsidR="00000000" w:rsidDel="00000000" w:rsidP="00000000" w:rsidRDefault="00000000" w:rsidRPr="00000000" w14:paraId="000000EE">
      <w:pPr>
        <w:ind w:left="0" w:firstLine="720"/>
        <w:rPr>
          <w:b w:val="1"/>
          <w:color w:val="434343"/>
        </w:rPr>
      </w:pPr>
      <w:r w:rsidDel="00000000" w:rsidR="00000000" w:rsidRPr="00000000">
        <w:rPr>
          <w:b w:val="1"/>
          <w:color w:val="434343"/>
          <w:rtl w:val="0"/>
        </w:rPr>
        <w:t xml:space="preserve">LLError stop_stream(unsigned int ip_address, unsigned int udp_port, </w:t>
      </w:r>
    </w:p>
    <w:p w:rsidR="00000000" w:rsidDel="00000000" w:rsidP="00000000" w:rsidRDefault="00000000" w:rsidRPr="00000000" w14:paraId="000000EF">
      <w:pPr>
        <w:ind w:left="0" w:firstLine="720"/>
        <w:rPr>
          <w:color w:val="434343"/>
        </w:rPr>
      </w:pPr>
      <w:r w:rsidDel="00000000" w:rsidR="00000000" w:rsidRPr="00000000">
        <w:rPr>
          <w:b w:val="1"/>
          <w:color w:val="434343"/>
          <w:rtl w:val="0"/>
        </w:rPr>
        <w:t xml:space="preserve">unsigned_int sdi_chan)</w:t>
      </w:r>
      <w:r w:rsidDel="00000000" w:rsidR="00000000" w:rsidRPr="00000000">
        <w:rPr>
          <w:color w:val="434343"/>
          <w:rtl w:val="0"/>
        </w:rPr>
        <w:t xml:space="preserve"> - function to stop RX/TX stream;</w:t>
      </w:r>
    </w:p>
    <w:p w:rsidR="00000000" w:rsidDel="00000000" w:rsidP="00000000" w:rsidRDefault="00000000" w:rsidRPr="00000000" w14:paraId="000000F0">
      <w:pPr>
        <w:ind w:left="0" w:firstLine="720"/>
        <w:rPr>
          <w:b w:val="1"/>
          <w:color w:val="434343"/>
        </w:rPr>
      </w:pPr>
      <w:r w:rsidDel="00000000" w:rsidR="00000000" w:rsidRPr="00000000">
        <w:rPr>
          <w:b w:val="1"/>
          <w:color w:val="434343"/>
          <w:rtl w:val="0"/>
        </w:rPr>
        <w:t xml:space="preserve">LLError get_tx_stream_info(std::vector&lt;tx_stream_info&gt; *tx_streams),</w:t>
      </w:r>
    </w:p>
    <w:p w:rsidR="00000000" w:rsidDel="00000000" w:rsidP="00000000" w:rsidRDefault="00000000" w:rsidRPr="00000000" w14:paraId="000000F1">
      <w:pPr>
        <w:ind w:left="0" w:firstLine="720"/>
        <w:rPr>
          <w:color w:val="434343"/>
        </w:rPr>
      </w:pPr>
      <w:r w:rsidDel="00000000" w:rsidR="00000000" w:rsidRPr="00000000">
        <w:rPr>
          <w:b w:val="1"/>
          <w:color w:val="434343"/>
          <w:rtl w:val="0"/>
        </w:rPr>
        <w:t xml:space="preserve">LLError get_rx_stream_info(std::vector&lt;rx_stream_info&gt; *rx_streams)</w:t>
      </w:r>
      <w:r w:rsidDel="00000000" w:rsidR="00000000" w:rsidRPr="00000000">
        <w:rPr>
          <w:color w:val="434343"/>
          <w:rtl w:val="0"/>
        </w:rPr>
        <w:t xml:space="preserve"> - Get TX/RX stream info </w:t>
      </w:r>
      <w:r w:rsidDel="00000000" w:rsidR="00000000" w:rsidRPr="00000000">
        <w:rPr>
          <w:color w:val="4a86e8"/>
          <w:rtl w:val="0"/>
        </w:rPr>
        <w:t xml:space="preserve">(?thumbnail?)</w:t>
      </w:r>
      <w:r w:rsidDel="00000000" w:rsidR="00000000" w:rsidRPr="00000000">
        <w:rPr>
          <w:rtl w:val="0"/>
        </w:rPr>
      </w:r>
    </w:p>
    <w:p w:rsidR="00000000" w:rsidDel="00000000" w:rsidP="00000000" w:rsidRDefault="00000000" w:rsidRPr="00000000" w14:paraId="000000F2">
      <w:pPr>
        <w:ind w:left="0" w:firstLine="0"/>
        <w:rPr>
          <w:color w:val="434343"/>
        </w:rPr>
      </w:pPr>
      <w:r w:rsidDel="00000000" w:rsidR="00000000" w:rsidRPr="00000000">
        <w:rPr>
          <w:color w:val="434343"/>
          <w:rtl w:val="0"/>
        </w:rPr>
        <w:tab/>
      </w:r>
      <w:r w:rsidDel="00000000" w:rsidR="00000000" w:rsidRPr="00000000">
        <w:rPr>
          <w:b w:val="1"/>
          <w:color w:val="434343"/>
          <w:rtl w:val="0"/>
        </w:rPr>
        <w:t xml:space="preserve">LLError validate_receiver(tx_stream_info sender, bool *result) </w:t>
      </w:r>
      <w:r w:rsidDel="00000000" w:rsidR="00000000" w:rsidRPr="00000000">
        <w:rPr>
          <w:color w:val="434343"/>
          <w:rtl w:val="0"/>
        </w:rPr>
        <w:t xml:space="preserve">- check if current device (in RX mode) is able to receive some specific stream from network.</w:t>
      </w:r>
    </w:p>
    <w:p w:rsidR="00000000" w:rsidDel="00000000" w:rsidP="00000000" w:rsidRDefault="00000000" w:rsidRPr="00000000" w14:paraId="000000F3">
      <w:pPr>
        <w:pStyle w:val="Heading1"/>
        <w:rPr/>
      </w:pPr>
      <w:bookmarkStart w:colFirst="0" w:colLast="0" w:name="_xn0i2hwaumq2" w:id="20"/>
      <w:bookmarkEnd w:id="20"/>
      <w:r w:rsidDel="00000000" w:rsidR="00000000" w:rsidRPr="00000000">
        <w:rPr>
          <w:rtl w:val="0"/>
        </w:rPr>
        <w:t xml:space="preserve">6. Testing strategy</w:t>
      </w:r>
    </w:p>
    <w:p w:rsidR="00000000" w:rsidDel="00000000" w:rsidP="00000000" w:rsidRDefault="00000000" w:rsidRPr="00000000" w14:paraId="000000F4">
      <w:pPr>
        <w:rPr/>
      </w:pPr>
      <w:r w:rsidDel="00000000" w:rsidR="00000000" w:rsidRPr="00000000">
        <w:rPr>
          <w:rtl w:val="0"/>
        </w:rPr>
        <w:t xml:space="preserve">This paragraph contains information related to project testing, such as types of testing, instruments involved, etc.</w:t>
      </w:r>
      <w:r w:rsidDel="00000000" w:rsidR="00000000" w:rsidRPr="00000000">
        <w:rPr>
          <w:rtl w:val="0"/>
        </w:rPr>
      </w:r>
    </w:p>
    <w:p w:rsidR="00000000" w:rsidDel="00000000" w:rsidP="00000000" w:rsidRDefault="00000000" w:rsidRPr="00000000" w14:paraId="000000F5">
      <w:pPr>
        <w:pStyle w:val="Heading2"/>
        <w:rPr/>
      </w:pPr>
      <w:bookmarkStart w:colFirst="0" w:colLast="0" w:name="_j6jgna2e7por" w:id="21"/>
      <w:bookmarkEnd w:id="21"/>
      <w:r w:rsidDel="00000000" w:rsidR="00000000" w:rsidRPr="00000000">
        <w:rPr>
          <w:rtl w:val="0"/>
        </w:rPr>
        <w:t xml:space="preserve">6.1 Instruments</w:t>
      </w:r>
    </w:p>
    <w:p w:rsidR="00000000" w:rsidDel="00000000" w:rsidP="00000000" w:rsidRDefault="00000000" w:rsidRPr="00000000" w14:paraId="000000F6">
      <w:pPr>
        <w:rPr/>
      </w:pPr>
      <w:r w:rsidDel="00000000" w:rsidR="00000000" w:rsidRPr="00000000">
        <w:rPr>
          <w:rtl w:val="0"/>
        </w:rPr>
        <w:t xml:space="preserve">From the fact that subject of testing is RESTful API come the following </w:t>
      </w:r>
      <w:r w:rsidDel="00000000" w:rsidR="00000000" w:rsidRPr="00000000">
        <w:rPr>
          <w:rtl w:val="0"/>
        </w:rPr>
        <w:t xml:space="preserve">criteria</w:t>
      </w:r>
      <w:r w:rsidDel="00000000" w:rsidR="00000000" w:rsidRPr="00000000">
        <w:rPr>
          <w:rtl w:val="0"/>
        </w:rPr>
        <w:t xml:space="preserve"> for the instrument:</w:t>
      </w:r>
    </w:p>
    <w:p w:rsidR="00000000" w:rsidDel="00000000" w:rsidP="00000000" w:rsidRDefault="00000000" w:rsidRPr="00000000" w14:paraId="000000F7">
      <w:pPr>
        <w:numPr>
          <w:ilvl w:val="0"/>
          <w:numId w:val="4"/>
        </w:numPr>
        <w:spacing w:after="0" w:afterAutospacing="0"/>
        <w:ind w:left="720" w:hanging="360"/>
        <w:rPr>
          <w:u w:val="none"/>
        </w:rPr>
      </w:pPr>
      <w:r w:rsidDel="00000000" w:rsidR="00000000" w:rsidRPr="00000000">
        <w:rPr>
          <w:rtl w:val="0"/>
        </w:rPr>
        <w:t xml:space="preserve">Ability to make HTTP requests and process responses;</w:t>
      </w:r>
    </w:p>
    <w:p w:rsidR="00000000" w:rsidDel="00000000" w:rsidP="00000000" w:rsidRDefault="00000000" w:rsidRPr="00000000" w14:paraId="000000F8">
      <w:pPr>
        <w:numPr>
          <w:ilvl w:val="0"/>
          <w:numId w:val="4"/>
        </w:numPr>
        <w:spacing w:after="0" w:afterAutospacing="0" w:before="0" w:beforeAutospacing="0"/>
        <w:ind w:left="720" w:hanging="360"/>
        <w:rPr>
          <w:u w:val="none"/>
        </w:rPr>
      </w:pPr>
      <w:r w:rsidDel="00000000" w:rsidR="00000000" w:rsidRPr="00000000">
        <w:rPr>
          <w:rtl w:val="0"/>
        </w:rPr>
        <w:t xml:space="preserve">Maintainer should be able to run tests target platform as well (1G module);</w:t>
      </w:r>
    </w:p>
    <w:p w:rsidR="00000000" w:rsidDel="00000000" w:rsidP="00000000" w:rsidRDefault="00000000" w:rsidRPr="00000000" w14:paraId="000000F9">
      <w:pPr>
        <w:numPr>
          <w:ilvl w:val="0"/>
          <w:numId w:val="4"/>
        </w:numPr>
        <w:spacing w:before="0" w:beforeAutospacing="0"/>
        <w:ind w:left="720" w:hanging="360"/>
        <w:rPr>
          <w:u w:val="none"/>
        </w:rPr>
      </w:pPr>
      <w:r w:rsidDel="00000000" w:rsidR="00000000" w:rsidRPr="00000000">
        <w:rPr>
          <w:rtl w:val="0"/>
        </w:rPr>
        <w:t xml:space="preserve">Ability to utilize JSON schemas to verify the response bodies;</w:t>
      </w:r>
    </w:p>
    <w:p w:rsidR="00000000" w:rsidDel="00000000" w:rsidP="00000000" w:rsidRDefault="00000000" w:rsidRPr="00000000" w14:paraId="000000FA">
      <w:pPr>
        <w:ind w:left="0" w:firstLine="0"/>
        <w:rPr/>
      </w:pPr>
      <w:r w:rsidDel="00000000" w:rsidR="00000000" w:rsidRPr="00000000">
        <w:rPr>
          <w:rtl w:val="0"/>
        </w:rPr>
        <w:t xml:space="preserve">Thus </w:t>
      </w:r>
      <w:r w:rsidDel="00000000" w:rsidR="00000000" w:rsidRPr="00000000">
        <w:rPr>
          <w:b w:val="1"/>
          <w:rtl w:val="0"/>
        </w:rPr>
        <w:t xml:space="preserve">Mocha &amp; Chai</w:t>
      </w:r>
      <w:r w:rsidDel="00000000" w:rsidR="00000000" w:rsidRPr="00000000">
        <w:rPr>
          <w:rtl w:val="0"/>
        </w:rPr>
        <w:t xml:space="preserve"> are exact Javascript libraries which would allow us to sufficiently test the RESTful API since they are easily implemented, can be automated and return may be configured to return test results in any way needed.</w:t>
      </w:r>
    </w:p>
    <w:p w:rsidR="00000000" w:rsidDel="00000000" w:rsidP="00000000" w:rsidRDefault="00000000" w:rsidRPr="00000000" w14:paraId="000000FB">
      <w:pPr>
        <w:pStyle w:val="Heading2"/>
        <w:rPr/>
      </w:pPr>
      <w:bookmarkStart w:colFirst="0" w:colLast="0" w:name="_kkvvpzbnj6qr" w:id="22"/>
      <w:bookmarkEnd w:id="22"/>
      <w:r w:rsidDel="00000000" w:rsidR="00000000" w:rsidRPr="00000000">
        <w:rPr>
          <w:rtl w:val="0"/>
        </w:rPr>
        <w:t xml:space="preserve">6.2 Tests to be run</w:t>
      </w:r>
    </w:p>
    <w:p w:rsidR="00000000" w:rsidDel="00000000" w:rsidP="00000000" w:rsidRDefault="00000000" w:rsidRPr="00000000" w14:paraId="000000FC">
      <w:pPr>
        <w:rPr/>
      </w:pPr>
      <w:r w:rsidDel="00000000" w:rsidR="00000000" w:rsidRPr="00000000">
        <w:rPr>
          <w:rtl w:val="0"/>
        </w:rPr>
        <w:t xml:space="preserve">To ensure that code developed correctly and customer expectations are met, it makes sense to make the following types of testing:</w:t>
      </w:r>
    </w:p>
    <w:p w:rsidR="00000000" w:rsidDel="00000000" w:rsidP="00000000" w:rsidRDefault="00000000" w:rsidRPr="00000000" w14:paraId="000000FD">
      <w:pPr>
        <w:numPr>
          <w:ilvl w:val="0"/>
          <w:numId w:val="6"/>
        </w:numPr>
        <w:spacing w:after="0" w:afterAutospacing="0"/>
        <w:ind w:left="720" w:hanging="360"/>
        <w:rPr>
          <w:u w:val="none"/>
        </w:rPr>
      </w:pPr>
      <w:r w:rsidDel="00000000" w:rsidR="00000000" w:rsidRPr="00000000">
        <w:rPr>
          <w:rtl w:val="0"/>
        </w:rPr>
        <w:t xml:space="preserve">Unit testing of whole API including every RESTful call;</w:t>
      </w:r>
    </w:p>
    <w:p w:rsidR="00000000" w:rsidDel="00000000" w:rsidP="00000000" w:rsidRDefault="00000000" w:rsidRPr="00000000" w14:paraId="000000FE">
      <w:pPr>
        <w:numPr>
          <w:ilvl w:val="0"/>
          <w:numId w:val="6"/>
        </w:numPr>
        <w:spacing w:before="0" w:beforeAutospacing="0"/>
        <w:ind w:left="720" w:hanging="360"/>
        <w:rPr>
          <w:u w:val="none"/>
        </w:rPr>
      </w:pPr>
      <w:r w:rsidDel="00000000" w:rsidR="00000000" w:rsidRPr="00000000">
        <w:rPr>
          <w:rtl w:val="0"/>
        </w:rPr>
        <w:t xml:space="preserve">Use Case testing which will verify that functionality of each Use-Case in this design is correct after every iteration of code implementation.</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widowControl w:val="0"/>
        <w:tabs>
          <w:tab w:val="left" w:pos="381"/>
        </w:tabs>
        <w:spacing w:before="0" w:line="240" w:lineRule="auto"/>
        <w:ind w:left="0" w:right="0" w:firstLine="0"/>
        <w:rPr/>
      </w:pPr>
      <w:r w:rsidDel="00000000" w:rsidR="00000000" w:rsidRPr="00000000">
        <w:rPr>
          <w:rtl w:val="0"/>
        </w:rPr>
        <w:t xml:space="preserve">Since the tests have a dependency on the functionality of the hardware two modes will be supported for testing. </w:t>
      </w:r>
    </w:p>
    <w:p w:rsidR="00000000" w:rsidDel="00000000" w:rsidP="00000000" w:rsidRDefault="00000000" w:rsidRPr="00000000" w14:paraId="00000101">
      <w:pPr>
        <w:widowControl w:val="0"/>
        <w:numPr>
          <w:ilvl w:val="0"/>
          <w:numId w:val="3"/>
        </w:numPr>
        <w:tabs>
          <w:tab w:val="left" w:pos="381"/>
        </w:tabs>
        <w:spacing w:before="0" w:line="240" w:lineRule="auto"/>
        <w:ind w:left="720" w:right="0" w:hanging="360"/>
        <w:rPr/>
      </w:pPr>
      <w:r w:rsidDel="00000000" w:rsidR="00000000" w:rsidRPr="00000000">
        <w:rPr>
          <w:rtl w:val="0"/>
        </w:rPr>
        <w:t xml:space="preserve">Simulated Hardware Mode</w:t>
      </w:r>
    </w:p>
    <w:p w:rsidR="00000000" w:rsidDel="00000000" w:rsidP="00000000" w:rsidRDefault="00000000" w:rsidRPr="00000000" w14:paraId="00000102">
      <w:pPr>
        <w:widowControl w:val="0"/>
        <w:numPr>
          <w:ilvl w:val="0"/>
          <w:numId w:val="3"/>
        </w:numPr>
        <w:tabs>
          <w:tab w:val="left" w:pos="381"/>
        </w:tabs>
        <w:spacing w:before="0" w:line="240" w:lineRule="auto"/>
        <w:ind w:left="720" w:right="0" w:hanging="360"/>
        <w:rPr/>
      </w:pPr>
      <w:r w:rsidDel="00000000" w:rsidR="00000000" w:rsidRPr="00000000">
        <w:rPr>
          <w:rtl w:val="0"/>
        </w:rPr>
        <w:t xml:space="preserve">Live System Mode</w:t>
      </w:r>
    </w:p>
    <w:p w:rsidR="00000000" w:rsidDel="00000000" w:rsidP="00000000" w:rsidRDefault="00000000" w:rsidRPr="00000000" w14:paraId="00000103">
      <w:pPr>
        <w:widowControl w:val="0"/>
        <w:tabs>
          <w:tab w:val="left" w:pos="381"/>
        </w:tabs>
        <w:spacing w:before="0" w:line="240" w:lineRule="auto"/>
        <w:ind w:left="0" w:right="0" w:firstLine="0"/>
        <w:rPr/>
      </w:pPr>
      <w:r w:rsidDel="00000000" w:rsidR="00000000" w:rsidRPr="00000000">
        <w:rPr>
          <w:rtl w:val="0"/>
        </w:rPr>
      </w:r>
    </w:p>
    <w:p w:rsidR="00000000" w:rsidDel="00000000" w:rsidP="00000000" w:rsidRDefault="00000000" w:rsidRPr="00000000" w14:paraId="00000104">
      <w:pPr>
        <w:widowControl w:val="0"/>
        <w:tabs>
          <w:tab w:val="left" w:pos="381"/>
        </w:tabs>
        <w:spacing w:before="0" w:line="240" w:lineRule="auto"/>
        <w:ind w:left="0" w:right="0" w:firstLine="0"/>
        <w:rPr/>
      </w:pPr>
      <w:r w:rsidDel="00000000" w:rsidR="00000000" w:rsidRPr="00000000">
        <w:rPr>
          <w:rtl w:val="0"/>
        </w:rPr>
        <w:t xml:space="preserve">Simulated mode will use a Test Implementation of the LL-API that returns mocked up data where required and successful or errors based on the specific test being run.</w:t>
      </w:r>
    </w:p>
    <w:p w:rsidR="00000000" w:rsidDel="00000000" w:rsidP="00000000" w:rsidRDefault="00000000" w:rsidRPr="00000000" w14:paraId="00000105">
      <w:pPr>
        <w:widowControl w:val="0"/>
        <w:tabs>
          <w:tab w:val="left" w:pos="381"/>
        </w:tabs>
        <w:spacing w:before="0" w:line="240" w:lineRule="auto"/>
        <w:ind w:left="0" w:righ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The following tests will be run  (Numbering sequence refers to the PRO AV Product </w:t>
      </w:r>
      <w:r w:rsidDel="00000000" w:rsidR="00000000" w:rsidRPr="00000000">
        <w:rPr>
          <w:rtl w:val="0"/>
        </w:rPr>
        <w:t xml:space="preserve">Requirement</w:t>
      </w:r>
      <w:r w:rsidDel="00000000" w:rsidR="00000000" w:rsidRPr="00000000">
        <w:rPr>
          <w:rtl w:val="0"/>
        </w:rPr>
        <w:t xml:space="preserve"> document which lists RESTful API as Feature </w:t>
      </w:r>
      <w:r w:rsidDel="00000000" w:rsidR="00000000" w:rsidRPr="00000000">
        <w:rPr>
          <w:rtl w:val="0"/>
        </w:rPr>
        <w:t xml:space="preserve">Requirement</w:t>
      </w:r>
      <w:r w:rsidDel="00000000" w:rsidR="00000000" w:rsidRPr="00000000">
        <w:rPr>
          <w:rtl w:val="0"/>
        </w:rPr>
        <w:t xml:space="preserve"> 15.):  </w:t>
      </w:r>
      <w:r w:rsidDel="00000000" w:rsidR="00000000" w:rsidRPr="00000000">
        <w:br w:type="page"/>
      </w: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widowControl w:val="0"/>
        <w:pBdr>
          <w:top w:color="auto" w:space="0" w:sz="0" w:val="none"/>
          <w:left w:color="auto" w:space="0" w:sz="0" w:val="none"/>
          <w:bottom w:color="auto" w:space="0" w:sz="0" w:val="none"/>
          <w:right w:color="auto" w:space="0" w:sz="0" w:val="none"/>
          <w:between w:color="auto" w:space="0" w:sz="0" w:val="none"/>
        </w:pBdr>
        <w:spacing w:after="120" w:before="0" w:line="240" w:lineRule="auto"/>
        <w:ind w:left="0" w:right="0" w:firstLine="0"/>
        <w:rPr/>
      </w:pPr>
      <w:r w:rsidDel="00000000" w:rsidR="00000000" w:rsidRPr="00000000">
        <w:rPr>
          <w:rtl w:val="0"/>
        </w:rPr>
      </w:r>
    </w:p>
    <w:tbl>
      <w:tblPr>
        <w:tblStyle w:val="Table3"/>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09">
            <w:pPr>
              <w:keepLines w:val="1"/>
              <w:pBdr>
                <w:top w:color="auto" w:space="0" w:sz="0" w:val="none"/>
                <w:left w:color="auto" w:space="0" w:sz="0" w:val="none"/>
                <w:bottom w:color="auto" w:space="0" w:sz="0" w:val="none"/>
                <w:right w:color="auto" w:space="0" w:sz="0" w:val="none"/>
                <w:between w:color="auto" w:space="0" w:sz="0" w:val="none"/>
              </w:pBdr>
              <w:spacing w:after="120" w:before="0" w:line="240" w:lineRule="auto"/>
              <w:ind w:left="0" w:right="0" w:firstLine="0"/>
              <w:rPr/>
            </w:pPr>
            <w:r w:rsidDel="00000000" w:rsidR="00000000" w:rsidRPr="00000000">
              <w:rPr>
                <w:rtl w:val="0"/>
              </w:rPr>
              <w:t xml:space="preserve">Test Number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0A">
            <w:pPr>
              <w:widowControl w:val="0"/>
              <w:pBdr>
                <w:top w:color="auto" w:space="0" w:sz="0" w:val="none"/>
                <w:left w:color="auto" w:space="0" w:sz="0" w:val="none"/>
                <w:bottom w:color="auto" w:space="0" w:sz="0" w:val="none"/>
                <w:right w:color="auto" w:space="0" w:sz="0" w:val="none"/>
                <w:between w:color="auto" w:space="0" w:sz="0" w:val="none"/>
              </w:pBdr>
              <w:tabs>
                <w:tab w:val="left" w:pos="381"/>
              </w:tabs>
              <w:spacing w:after="120" w:before="0" w:line="240" w:lineRule="auto"/>
              <w:ind w:left="0" w:right="0" w:firstLine="0"/>
              <w:rPr/>
            </w:pPr>
            <w:r w:rsidDel="00000000" w:rsidR="00000000" w:rsidRPr="00000000">
              <w:rPr>
                <w:rtl w:val="0"/>
              </w:rPr>
              <w:t xml:space="preserve">WB-15.1</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0B">
            <w:pPr>
              <w:keepLines w:val="1"/>
              <w:pBdr>
                <w:top w:color="auto" w:space="0" w:sz="0" w:val="none"/>
                <w:left w:color="auto" w:space="0" w:sz="0" w:val="none"/>
                <w:bottom w:color="auto" w:space="0" w:sz="0" w:val="none"/>
                <w:right w:color="auto" w:space="0" w:sz="0" w:val="none"/>
                <w:between w:color="auto" w:space="0" w:sz="0" w:val="none"/>
              </w:pBdr>
              <w:spacing w:after="120" w:before="0" w:line="240" w:lineRule="auto"/>
              <w:ind w:left="0" w:right="0" w:firstLine="0"/>
              <w:rPr/>
            </w:pPr>
            <w:r w:rsidDel="00000000" w:rsidR="00000000" w:rsidRPr="00000000">
              <w:rPr>
                <w:rtl w:val="0"/>
              </w:rPr>
              <w:t xml:space="preserve">Test Objective: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0C">
            <w:pPr>
              <w:widowControl w:val="0"/>
              <w:pBdr>
                <w:top w:color="auto" w:space="0" w:sz="0" w:val="none"/>
                <w:left w:color="auto" w:space="0" w:sz="0" w:val="none"/>
                <w:bottom w:color="auto" w:space="0" w:sz="0" w:val="none"/>
                <w:right w:color="auto" w:space="0" w:sz="0" w:val="none"/>
                <w:between w:color="auto" w:space="0" w:sz="0" w:val="none"/>
              </w:pBdr>
              <w:tabs>
                <w:tab w:val="left" w:pos="381"/>
              </w:tabs>
              <w:spacing w:before="0" w:line="240" w:lineRule="auto"/>
              <w:ind w:left="0" w:right="0" w:firstLine="0"/>
              <w:rPr/>
            </w:pPr>
            <w:r w:rsidDel="00000000" w:rsidR="00000000" w:rsidRPr="00000000">
              <w:rPr>
                <w:rtl w:val="0"/>
              </w:rPr>
              <w:t xml:space="preserve">To verify all RESTFul API calls execute and return with no error</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0D">
            <w:pPr>
              <w:keepLines w:val="1"/>
              <w:pBdr>
                <w:top w:color="auto" w:space="0" w:sz="0" w:val="none"/>
                <w:left w:color="auto" w:space="0" w:sz="0" w:val="none"/>
                <w:bottom w:color="auto" w:space="0" w:sz="0" w:val="none"/>
                <w:right w:color="auto" w:space="0" w:sz="0" w:val="none"/>
                <w:between w:color="auto" w:space="0" w:sz="0" w:val="none"/>
              </w:pBdr>
              <w:spacing w:after="120" w:before="0" w:line="240" w:lineRule="auto"/>
              <w:ind w:left="0" w:right="0" w:firstLine="0"/>
              <w:rPr/>
            </w:pPr>
            <w:r w:rsidDel="00000000" w:rsidR="00000000" w:rsidRPr="00000000">
              <w:rPr>
                <w:rtl w:val="0"/>
              </w:rPr>
              <w:t xml:space="preserve">Technique: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0E">
            <w:pPr>
              <w:widowControl w:val="0"/>
              <w:pBdr>
                <w:top w:color="auto" w:space="0" w:sz="0" w:val="none"/>
                <w:left w:color="auto" w:space="0" w:sz="0" w:val="none"/>
                <w:bottom w:color="auto" w:space="0" w:sz="0" w:val="none"/>
                <w:right w:color="auto" w:space="0" w:sz="0" w:val="none"/>
                <w:between w:color="auto" w:space="0" w:sz="0" w:val="none"/>
              </w:pBdr>
              <w:tabs>
                <w:tab w:val="left" w:pos="381"/>
              </w:tabs>
              <w:spacing w:before="0" w:line="240" w:lineRule="auto"/>
              <w:ind w:left="0" w:right="0" w:firstLine="0"/>
              <w:rPr/>
            </w:pPr>
            <w:r w:rsidDel="00000000" w:rsidR="00000000" w:rsidRPr="00000000">
              <w:rPr>
                <w:rtl w:val="0"/>
              </w:rPr>
              <w:t xml:space="preserve">Chai unit test framework will create a single test that calls each RESTful API with appropriate parameters and verify response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0F">
            <w:pPr>
              <w:keepLines w:val="1"/>
              <w:pBdr>
                <w:top w:color="auto" w:space="0" w:sz="0" w:val="none"/>
                <w:left w:color="auto" w:space="0" w:sz="0" w:val="none"/>
                <w:bottom w:color="auto" w:space="0" w:sz="0" w:val="none"/>
                <w:right w:color="auto" w:space="0" w:sz="0" w:val="none"/>
                <w:between w:color="auto" w:space="0" w:sz="0" w:val="none"/>
              </w:pBdr>
              <w:spacing w:after="120" w:before="0" w:line="240" w:lineRule="auto"/>
              <w:ind w:left="0" w:right="0" w:firstLine="0"/>
              <w:rPr/>
            </w:pPr>
            <w:r w:rsidDel="00000000" w:rsidR="00000000" w:rsidRPr="00000000">
              <w:rPr>
                <w:rtl w:val="0"/>
              </w:rPr>
              <w:t xml:space="preserve">Completion Criteria:</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0">
            <w:pPr>
              <w:widowControl w:val="0"/>
              <w:pBdr>
                <w:top w:color="auto" w:space="0" w:sz="0" w:val="none"/>
                <w:left w:color="auto" w:space="0" w:sz="0" w:val="none"/>
                <w:bottom w:color="auto" w:space="0" w:sz="0" w:val="none"/>
                <w:right w:color="auto" w:space="0" w:sz="0" w:val="none"/>
                <w:between w:color="auto" w:space="0" w:sz="0" w:val="none"/>
              </w:pBdr>
              <w:tabs>
                <w:tab w:val="left" w:pos="381"/>
              </w:tabs>
              <w:spacing w:before="0" w:line="240" w:lineRule="auto"/>
              <w:ind w:left="0" w:right="0" w:firstLine="0"/>
              <w:rPr/>
            </w:pPr>
            <w:r w:rsidDel="00000000" w:rsidR="00000000" w:rsidRPr="00000000">
              <w:rPr>
                <w:rtl w:val="0"/>
              </w:rPr>
              <w:t xml:space="preserve">Each RESTful API returns OK error status.  There are no crashes and no ERROR or WARNING messages printed to a log or to the console.</w:t>
            </w:r>
          </w:p>
          <w:p w:rsidR="00000000" w:rsidDel="00000000" w:rsidP="00000000" w:rsidRDefault="00000000" w:rsidRPr="00000000" w14:paraId="00000111">
            <w:pPr>
              <w:widowControl w:val="0"/>
              <w:pBdr>
                <w:top w:color="auto" w:space="0" w:sz="0" w:val="none"/>
                <w:left w:color="auto" w:space="0" w:sz="0" w:val="none"/>
                <w:bottom w:color="auto" w:space="0" w:sz="0" w:val="none"/>
                <w:right w:color="auto" w:space="0" w:sz="0" w:val="none"/>
                <w:between w:color="auto" w:space="0" w:sz="0" w:val="none"/>
              </w:pBdr>
              <w:tabs>
                <w:tab w:val="left" w:pos="381"/>
              </w:tabs>
              <w:spacing w:before="0" w:line="240" w:lineRule="auto"/>
              <w:ind w:left="0" w:right="0" w:firstLine="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2">
            <w:pPr>
              <w:keepLines w:val="1"/>
              <w:pBdr>
                <w:top w:color="auto" w:space="0" w:sz="0" w:val="none"/>
                <w:left w:color="auto" w:space="0" w:sz="0" w:val="none"/>
                <w:bottom w:color="auto" w:space="0" w:sz="0" w:val="none"/>
                <w:right w:color="auto" w:space="0" w:sz="0" w:val="none"/>
                <w:between w:color="auto" w:space="0" w:sz="0" w:val="none"/>
              </w:pBdr>
              <w:spacing w:after="120" w:before="0" w:line="240" w:lineRule="auto"/>
              <w:ind w:left="0" w:right="0" w:firstLine="0"/>
              <w:rPr/>
            </w:pPr>
            <w:r w:rsidDel="00000000" w:rsidR="00000000" w:rsidRPr="00000000">
              <w:rPr>
                <w:rtl w:val="0"/>
              </w:rPr>
              <w:t xml:space="preserve">Special Considerations:</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3">
            <w:pPr>
              <w:widowControl w:val="0"/>
              <w:pBdr>
                <w:top w:color="auto" w:space="0" w:sz="0" w:val="none"/>
                <w:left w:color="auto" w:space="0" w:sz="0" w:val="none"/>
                <w:bottom w:color="auto" w:space="0" w:sz="0" w:val="none"/>
                <w:right w:color="auto" w:space="0" w:sz="0" w:val="none"/>
                <w:between w:color="auto" w:space="0" w:sz="0" w:val="none"/>
              </w:pBdr>
              <w:tabs>
                <w:tab w:val="left" w:pos="381"/>
              </w:tabs>
              <w:spacing w:before="0" w:line="240" w:lineRule="auto"/>
              <w:ind w:left="0" w:right="0" w:firstLine="0"/>
              <w:rPr/>
            </w:pPr>
            <w:r w:rsidDel="00000000" w:rsidR="00000000" w:rsidRPr="00000000">
              <w:rPr>
                <w:rtl w:val="0"/>
              </w:rPr>
              <w:t xml:space="preserve">Should be included as part of the requirement for shipped autotests and code examples Req 22 - Published tests.</w:t>
            </w:r>
          </w:p>
        </w:tc>
      </w:tr>
    </w:tbl>
    <w:p w:rsidR="00000000" w:rsidDel="00000000" w:rsidP="00000000" w:rsidRDefault="00000000" w:rsidRPr="00000000" w14:paraId="00000114">
      <w:pPr>
        <w:widowControl w:val="0"/>
        <w:pBdr>
          <w:top w:color="auto" w:space="0" w:sz="0" w:val="none"/>
          <w:left w:color="auto" w:space="0" w:sz="0" w:val="none"/>
          <w:bottom w:color="auto" w:space="0" w:sz="0" w:val="none"/>
          <w:right w:color="auto" w:space="0" w:sz="0" w:val="none"/>
          <w:between w:color="auto" w:space="0" w:sz="0" w:val="none"/>
        </w:pBdr>
        <w:spacing w:after="120" w:before="0" w:line="240" w:lineRule="auto"/>
        <w:ind w:left="0" w:right="0" w:firstLine="0"/>
        <w:rPr/>
      </w:pPr>
      <w:r w:rsidDel="00000000" w:rsidR="00000000" w:rsidRPr="00000000">
        <w:rPr>
          <w:rtl w:val="0"/>
        </w:rPr>
      </w:r>
    </w:p>
    <w:p w:rsidR="00000000" w:rsidDel="00000000" w:rsidP="00000000" w:rsidRDefault="00000000" w:rsidRPr="00000000" w14:paraId="00000115">
      <w:pPr>
        <w:widowControl w:val="0"/>
        <w:pBdr>
          <w:top w:color="auto" w:space="0" w:sz="0" w:val="none"/>
          <w:left w:color="auto" w:space="0" w:sz="0" w:val="none"/>
          <w:bottom w:color="auto" w:space="0" w:sz="0" w:val="none"/>
          <w:right w:color="auto" w:space="0" w:sz="0" w:val="none"/>
          <w:between w:color="auto" w:space="0" w:sz="0" w:val="none"/>
        </w:pBdr>
        <w:spacing w:after="120" w:before="0" w:line="240" w:lineRule="auto"/>
        <w:ind w:left="0" w:right="0" w:firstLine="0"/>
        <w:rPr/>
      </w:pPr>
      <w:r w:rsidDel="00000000" w:rsidR="00000000" w:rsidRPr="00000000">
        <w:rPr>
          <w:rtl w:val="0"/>
        </w:rPr>
      </w:r>
    </w:p>
    <w:p w:rsidR="00000000" w:rsidDel="00000000" w:rsidP="00000000" w:rsidRDefault="00000000" w:rsidRPr="00000000" w14:paraId="00000116">
      <w:pPr>
        <w:widowControl w:val="0"/>
        <w:spacing w:after="120" w:before="0" w:line="240" w:lineRule="auto"/>
        <w:ind w:left="0" w:right="0" w:firstLine="0"/>
        <w:rPr/>
      </w:pPr>
      <w:r w:rsidDel="00000000" w:rsidR="00000000" w:rsidRPr="00000000">
        <w:rPr>
          <w:rtl w:val="0"/>
        </w:rPr>
      </w:r>
    </w:p>
    <w:tbl>
      <w:tblPr>
        <w:tblStyle w:val="Table4"/>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7">
            <w:pPr>
              <w:keepLines w:val="1"/>
              <w:spacing w:after="120" w:before="0" w:line="240" w:lineRule="auto"/>
              <w:ind w:left="0" w:right="0" w:firstLine="0"/>
              <w:rPr/>
            </w:pPr>
            <w:r w:rsidDel="00000000" w:rsidR="00000000" w:rsidRPr="00000000">
              <w:rPr>
                <w:rtl w:val="0"/>
              </w:rPr>
              <w:t xml:space="preserve">Test Number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8">
            <w:pPr>
              <w:widowControl w:val="0"/>
              <w:tabs>
                <w:tab w:val="left" w:pos="381"/>
              </w:tabs>
              <w:spacing w:after="120" w:before="0" w:line="240" w:lineRule="auto"/>
              <w:ind w:left="0" w:right="0" w:firstLine="0"/>
              <w:rPr/>
            </w:pPr>
            <w:r w:rsidDel="00000000" w:rsidR="00000000" w:rsidRPr="00000000">
              <w:rPr>
                <w:rtl w:val="0"/>
              </w:rPr>
              <w:t xml:space="preserve">WB-15.2</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9">
            <w:pPr>
              <w:keepLines w:val="1"/>
              <w:spacing w:after="120" w:before="0" w:line="240" w:lineRule="auto"/>
              <w:ind w:left="0" w:right="0" w:firstLine="0"/>
              <w:rPr/>
            </w:pPr>
            <w:r w:rsidDel="00000000" w:rsidR="00000000" w:rsidRPr="00000000">
              <w:rPr>
                <w:rtl w:val="0"/>
              </w:rPr>
              <w:t xml:space="preserve">Test Objective: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A">
            <w:pPr>
              <w:widowControl w:val="0"/>
              <w:tabs>
                <w:tab w:val="left" w:pos="381"/>
              </w:tabs>
              <w:spacing w:before="0" w:line="240" w:lineRule="auto"/>
              <w:ind w:left="0" w:right="0" w:firstLine="0"/>
              <w:rPr/>
            </w:pPr>
            <w:r w:rsidDel="00000000" w:rsidR="00000000" w:rsidRPr="00000000">
              <w:rPr>
                <w:rtl w:val="0"/>
              </w:rPr>
              <w:t xml:space="preserve">Verification of Use-Case 3: Reset Module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B">
            <w:pPr>
              <w:keepLines w:val="1"/>
              <w:spacing w:after="120" w:before="0" w:line="240" w:lineRule="auto"/>
              <w:ind w:left="0" w:right="0" w:firstLine="0"/>
              <w:rPr/>
            </w:pPr>
            <w:r w:rsidDel="00000000" w:rsidR="00000000" w:rsidRPr="00000000">
              <w:rPr>
                <w:rtl w:val="0"/>
              </w:rPr>
              <w:t xml:space="preserve">Technique: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C">
            <w:pPr>
              <w:widowControl w:val="0"/>
              <w:tabs>
                <w:tab w:val="left" w:pos="381"/>
              </w:tabs>
              <w:spacing w:before="0" w:line="240" w:lineRule="auto"/>
              <w:ind w:left="0" w:right="0" w:firstLine="0"/>
              <w:rPr/>
            </w:pPr>
            <w:r w:rsidDel="00000000" w:rsidR="00000000" w:rsidRPr="00000000">
              <w:rPr>
                <w:rtl w:val="0"/>
              </w:rPr>
              <w:t xml:space="preserve">Chai unit test framework will create a single test that calls follows sequence diagram use-case 3 and reports success of failure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D">
            <w:pPr>
              <w:keepLines w:val="1"/>
              <w:spacing w:after="120" w:before="0" w:line="240" w:lineRule="auto"/>
              <w:ind w:left="0" w:right="0" w:firstLine="0"/>
              <w:rPr/>
            </w:pPr>
            <w:r w:rsidDel="00000000" w:rsidR="00000000" w:rsidRPr="00000000">
              <w:rPr>
                <w:rtl w:val="0"/>
              </w:rPr>
              <w:t xml:space="preserve">Completion Criteria:</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1E">
            <w:pPr>
              <w:widowControl w:val="0"/>
              <w:tabs>
                <w:tab w:val="left" w:pos="381"/>
              </w:tabs>
              <w:spacing w:before="0" w:line="240" w:lineRule="auto"/>
              <w:ind w:left="0" w:right="0" w:firstLine="0"/>
              <w:rPr/>
            </w:pPr>
            <w:r w:rsidDel="00000000" w:rsidR="00000000" w:rsidRPr="00000000">
              <w:rPr>
                <w:rtl w:val="0"/>
              </w:rPr>
              <w:t xml:space="preserve">Module has been correctly reset. </w:t>
            </w:r>
          </w:p>
          <w:p w:rsidR="00000000" w:rsidDel="00000000" w:rsidP="00000000" w:rsidRDefault="00000000" w:rsidRPr="00000000" w14:paraId="0000011F">
            <w:pPr>
              <w:widowControl w:val="0"/>
              <w:tabs>
                <w:tab w:val="left" w:pos="381"/>
              </w:tabs>
              <w:spacing w:before="0" w:line="240" w:lineRule="auto"/>
              <w:ind w:left="0" w:right="0" w:firstLine="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0">
            <w:pPr>
              <w:keepLines w:val="1"/>
              <w:spacing w:after="120" w:before="0" w:line="240" w:lineRule="auto"/>
              <w:ind w:left="0" w:right="0" w:firstLine="0"/>
              <w:rPr/>
            </w:pPr>
            <w:r w:rsidDel="00000000" w:rsidR="00000000" w:rsidRPr="00000000">
              <w:rPr>
                <w:rtl w:val="0"/>
              </w:rPr>
              <w:t xml:space="preserve">Special Considerations:</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1">
            <w:pPr>
              <w:widowControl w:val="0"/>
              <w:tabs>
                <w:tab w:val="left" w:pos="381"/>
              </w:tabs>
              <w:spacing w:before="0" w:line="240" w:lineRule="auto"/>
              <w:ind w:left="0" w:right="0" w:firstLine="0"/>
              <w:rPr/>
            </w:pPr>
            <w:r w:rsidDel="00000000" w:rsidR="00000000" w:rsidRPr="00000000">
              <w:rPr>
                <w:rtl w:val="0"/>
              </w:rPr>
              <w:t xml:space="preserve">Should be included as part of the requirement for shipped autotests and code examples Req 22 - Published tests.</w:t>
            </w:r>
          </w:p>
        </w:tc>
      </w:tr>
    </w:tbl>
    <w:p w:rsidR="00000000" w:rsidDel="00000000" w:rsidP="00000000" w:rsidRDefault="00000000" w:rsidRPr="00000000" w14:paraId="00000122">
      <w:pPr>
        <w:widowControl w:val="0"/>
        <w:spacing w:after="120" w:before="0" w:line="240" w:lineRule="auto"/>
        <w:ind w:left="0" w:right="0" w:firstLine="0"/>
        <w:rPr/>
      </w:pPr>
      <w:r w:rsidDel="00000000" w:rsidR="00000000" w:rsidRPr="00000000">
        <w:rPr>
          <w:rtl w:val="0"/>
        </w:rPr>
      </w:r>
    </w:p>
    <w:p w:rsidR="00000000" w:rsidDel="00000000" w:rsidP="00000000" w:rsidRDefault="00000000" w:rsidRPr="00000000" w14:paraId="00000123">
      <w:pPr>
        <w:widowControl w:val="0"/>
        <w:spacing w:after="120" w:before="0" w:line="240" w:lineRule="auto"/>
        <w:ind w:left="0" w:right="0" w:firstLine="0"/>
        <w:rPr/>
      </w:pPr>
      <w:r w:rsidDel="00000000" w:rsidR="00000000" w:rsidRPr="00000000">
        <w:rPr>
          <w:rtl w:val="0"/>
        </w:rPr>
      </w:r>
    </w:p>
    <w:tbl>
      <w:tblPr>
        <w:tblStyle w:val="Table5"/>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4">
            <w:pPr>
              <w:keepLines w:val="1"/>
              <w:spacing w:after="120" w:before="0" w:line="240" w:lineRule="auto"/>
              <w:ind w:left="0" w:right="0" w:firstLine="0"/>
              <w:rPr/>
            </w:pPr>
            <w:r w:rsidDel="00000000" w:rsidR="00000000" w:rsidRPr="00000000">
              <w:rPr>
                <w:rtl w:val="0"/>
              </w:rPr>
              <w:t xml:space="preserve">Test Number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5">
            <w:pPr>
              <w:widowControl w:val="0"/>
              <w:tabs>
                <w:tab w:val="left" w:pos="381"/>
              </w:tabs>
              <w:spacing w:after="120" w:before="0" w:line="240" w:lineRule="auto"/>
              <w:ind w:left="0" w:right="0" w:firstLine="0"/>
              <w:rPr/>
            </w:pPr>
            <w:r w:rsidDel="00000000" w:rsidR="00000000" w:rsidRPr="00000000">
              <w:rPr>
                <w:rtl w:val="0"/>
              </w:rPr>
              <w:t xml:space="preserve">WB-15.3</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6">
            <w:pPr>
              <w:keepLines w:val="1"/>
              <w:spacing w:after="120" w:before="0" w:line="240" w:lineRule="auto"/>
              <w:ind w:left="0" w:right="0" w:firstLine="0"/>
              <w:rPr/>
            </w:pPr>
            <w:r w:rsidDel="00000000" w:rsidR="00000000" w:rsidRPr="00000000">
              <w:rPr>
                <w:rtl w:val="0"/>
              </w:rPr>
              <w:t xml:space="preserve">Test Objective: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7">
            <w:pPr>
              <w:widowControl w:val="0"/>
              <w:tabs>
                <w:tab w:val="left" w:pos="381"/>
              </w:tabs>
              <w:spacing w:before="0" w:line="240" w:lineRule="auto"/>
              <w:ind w:left="0" w:right="0" w:firstLine="0"/>
              <w:rPr/>
            </w:pPr>
            <w:r w:rsidDel="00000000" w:rsidR="00000000" w:rsidRPr="00000000">
              <w:rPr>
                <w:rtl w:val="0"/>
              </w:rPr>
              <w:t xml:space="preserve">Verification of Use-Case 1: Get module configuration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8">
            <w:pPr>
              <w:keepLines w:val="1"/>
              <w:spacing w:after="120" w:before="0" w:line="240" w:lineRule="auto"/>
              <w:ind w:left="0" w:right="0" w:firstLine="0"/>
              <w:rPr/>
            </w:pPr>
            <w:r w:rsidDel="00000000" w:rsidR="00000000" w:rsidRPr="00000000">
              <w:rPr>
                <w:rtl w:val="0"/>
              </w:rPr>
              <w:t xml:space="preserve">Technique: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9">
            <w:pPr>
              <w:widowControl w:val="0"/>
              <w:tabs>
                <w:tab w:val="left" w:pos="381"/>
              </w:tabs>
              <w:spacing w:before="0" w:line="240" w:lineRule="auto"/>
              <w:ind w:left="0" w:right="0" w:firstLine="0"/>
              <w:rPr/>
            </w:pPr>
            <w:r w:rsidDel="00000000" w:rsidR="00000000" w:rsidRPr="00000000">
              <w:rPr>
                <w:rtl w:val="0"/>
              </w:rPr>
              <w:t xml:space="preserve">Chai unit test framework will create a single test that calls follows the Sequence Diagram Use-Case x.x and reports success of failure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A">
            <w:pPr>
              <w:keepLines w:val="1"/>
              <w:spacing w:after="120" w:before="0" w:line="240" w:lineRule="auto"/>
              <w:ind w:left="0" w:right="0" w:firstLine="0"/>
              <w:rPr/>
            </w:pPr>
            <w:r w:rsidDel="00000000" w:rsidR="00000000" w:rsidRPr="00000000">
              <w:rPr>
                <w:rtl w:val="0"/>
              </w:rPr>
              <w:t xml:space="preserve">Completion Criteria:</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B">
            <w:pPr>
              <w:widowControl w:val="0"/>
              <w:tabs>
                <w:tab w:val="left" w:pos="381"/>
              </w:tabs>
              <w:spacing w:before="0" w:line="240" w:lineRule="auto"/>
              <w:ind w:left="0" w:right="0" w:firstLine="0"/>
              <w:rPr/>
            </w:pPr>
            <w:r w:rsidDel="00000000" w:rsidR="00000000" w:rsidRPr="00000000">
              <w:rPr>
                <w:rtl w:val="0"/>
              </w:rPr>
              <w:t xml:space="preserve">Correct configuration JSON returned</w:t>
            </w:r>
          </w:p>
          <w:p w:rsidR="00000000" w:rsidDel="00000000" w:rsidP="00000000" w:rsidRDefault="00000000" w:rsidRPr="00000000" w14:paraId="0000012C">
            <w:pPr>
              <w:widowControl w:val="0"/>
              <w:tabs>
                <w:tab w:val="left" w:pos="381"/>
              </w:tabs>
              <w:spacing w:before="0" w:line="240" w:lineRule="auto"/>
              <w:ind w:left="0" w:right="0" w:firstLine="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D">
            <w:pPr>
              <w:keepLines w:val="1"/>
              <w:spacing w:after="120" w:before="0" w:line="240" w:lineRule="auto"/>
              <w:ind w:left="0" w:right="0" w:firstLine="0"/>
              <w:rPr/>
            </w:pPr>
            <w:r w:rsidDel="00000000" w:rsidR="00000000" w:rsidRPr="00000000">
              <w:rPr>
                <w:rtl w:val="0"/>
              </w:rPr>
              <w:t xml:space="preserve">Special Considerations:</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2E">
            <w:pPr>
              <w:widowControl w:val="0"/>
              <w:tabs>
                <w:tab w:val="left" w:pos="381"/>
              </w:tabs>
              <w:spacing w:before="0" w:line="240" w:lineRule="auto"/>
              <w:ind w:left="0" w:right="0" w:firstLine="0"/>
              <w:rPr/>
            </w:pPr>
            <w:r w:rsidDel="00000000" w:rsidR="00000000" w:rsidRPr="00000000">
              <w:rPr>
                <w:rtl w:val="0"/>
              </w:rPr>
              <w:t xml:space="preserve">Should be included as part of the requirement for shipped autotests and code examples Req 22 - Published tests.</w:t>
            </w:r>
          </w:p>
        </w:tc>
      </w:tr>
    </w:tbl>
    <w:p w:rsidR="00000000" w:rsidDel="00000000" w:rsidP="00000000" w:rsidRDefault="00000000" w:rsidRPr="00000000" w14:paraId="0000012F">
      <w:pPr>
        <w:widowControl w:val="0"/>
        <w:spacing w:after="120" w:before="0" w:line="24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130">
      <w:pPr>
        <w:widowControl w:val="0"/>
        <w:spacing w:after="120" w:before="0" w:line="240" w:lineRule="auto"/>
        <w:ind w:left="0" w:right="0" w:firstLine="0"/>
        <w:rPr/>
      </w:pPr>
      <w:r w:rsidDel="00000000" w:rsidR="00000000" w:rsidRPr="00000000">
        <w:rPr>
          <w:rtl w:val="0"/>
        </w:rPr>
      </w:r>
    </w:p>
    <w:tbl>
      <w:tblPr>
        <w:tblStyle w:val="Table6"/>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1">
            <w:pPr>
              <w:keepLines w:val="1"/>
              <w:spacing w:after="120" w:before="0" w:line="240" w:lineRule="auto"/>
              <w:ind w:left="0" w:right="0" w:firstLine="0"/>
              <w:rPr/>
            </w:pPr>
            <w:r w:rsidDel="00000000" w:rsidR="00000000" w:rsidRPr="00000000">
              <w:rPr>
                <w:rtl w:val="0"/>
              </w:rPr>
              <w:t xml:space="preserve">Test Number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2">
            <w:pPr>
              <w:widowControl w:val="0"/>
              <w:tabs>
                <w:tab w:val="left" w:pos="381"/>
              </w:tabs>
              <w:spacing w:after="120" w:before="0" w:line="240" w:lineRule="auto"/>
              <w:ind w:left="0" w:right="0" w:firstLine="0"/>
              <w:rPr/>
            </w:pPr>
            <w:r w:rsidDel="00000000" w:rsidR="00000000" w:rsidRPr="00000000">
              <w:rPr>
                <w:rtl w:val="0"/>
              </w:rPr>
              <w:t xml:space="preserve">WB-15.4</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3">
            <w:pPr>
              <w:keepLines w:val="1"/>
              <w:spacing w:after="120" w:before="0" w:line="240" w:lineRule="auto"/>
              <w:ind w:left="0" w:right="0" w:firstLine="0"/>
              <w:rPr/>
            </w:pPr>
            <w:r w:rsidDel="00000000" w:rsidR="00000000" w:rsidRPr="00000000">
              <w:rPr>
                <w:rtl w:val="0"/>
              </w:rPr>
              <w:t xml:space="preserve">Test Objective: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4">
            <w:pPr>
              <w:widowControl w:val="0"/>
              <w:tabs>
                <w:tab w:val="left" w:pos="381"/>
              </w:tabs>
              <w:spacing w:before="0" w:line="240" w:lineRule="auto"/>
              <w:ind w:left="0" w:right="0" w:firstLine="0"/>
              <w:rPr/>
            </w:pPr>
            <w:r w:rsidDel="00000000" w:rsidR="00000000" w:rsidRPr="00000000">
              <w:rPr>
                <w:rtl w:val="0"/>
              </w:rPr>
              <w:t xml:space="preserve">Verification of Use-Case 2: Set module config and init</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5">
            <w:pPr>
              <w:keepLines w:val="1"/>
              <w:spacing w:after="120" w:before="0" w:line="240" w:lineRule="auto"/>
              <w:ind w:left="0" w:right="0" w:firstLine="0"/>
              <w:rPr/>
            </w:pPr>
            <w:r w:rsidDel="00000000" w:rsidR="00000000" w:rsidRPr="00000000">
              <w:rPr>
                <w:rtl w:val="0"/>
              </w:rPr>
              <w:t xml:space="preserve">Technique: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6">
            <w:pPr>
              <w:widowControl w:val="0"/>
              <w:tabs>
                <w:tab w:val="left" w:pos="381"/>
              </w:tabs>
              <w:spacing w:before="0" w:line="240" w:lineRule="auto"/>
              <w:ind w:left="0" w:right="0" w:firstLine="0"/>
              <w:rPr/>
            </w:pPr>
            <w:r w:rsidDel="00000000" w:rsidR="00000000" w:rsidRPr="00000000">
              <w:rPr>
                <w:rtl w:val="0"/>
              </w:rPr>
              <w:t xml:space="preserve">Chai unit test framework will create a single test that calls follows the Sequence Diagram Use-Case x.x and reports success of failure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7">
            <w:pPr>
              <w:keepLines w:val="1"/>
              <w:spacing w:after="120" w:before="0" w:line="240" w:lineRule="auto"/>
              <w:ind w:left="0" w:right="0" w:firstLine="0"/>
              <w:rPr/>
            </w:pPr>
            <w:r w:rsidDel="00000000" w:rsidR="00000000" w:rsidRPr="00000000">
              <w:rPr>
                <w:rtl w:val="0"/>
              </w:rPr>
              <w:t xml:space="preserve">Completion Criteria:</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8">
            <w:pPr>
              <w:widowControl w:val="0"/>
              <w:tabs>
                <w:tab w:val="left" w:pos="381"/>
              </w:tabs>
              <w:spacing w:before="0" w:line="240" w:lineRule="auto"/>
              <w:ind w:left="0" w:right="0" w:firstLine="0"/>
              <w:rPr/>
            </w:pPr>
            <w:r w:rsidDel="00000000" w:rsidR="00000000" w:rsidRPr="00000000">
              <w:rPr>
                <w:rtl w:val="0"/>
              </w:rPr>
              <w:t xml:space="preserve">Correct configuration is sent and applied</w:t>
            </w:r>
          </w:p>
          <w:p w:rsidR="00000000" w:rsidDel="00000000" w:rsidP="00000000" w:rsidRDefault="00000000" w:rsidRPr="00000000" w14:paraId="00000139">
            <w:pPr>
              <w:widowControl w:val="0"/>
              <w:tabs>
                <w:tab w:val="left" w:pos="381"/>
              </w:tabs>
              <w:spacing w:before="0" w:line="240" w:lineRule="auto"/>
              <w:ind w:left="0" w:right="0" w:firstLine="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A">
            <w:pPr>
              <w:keepLines w:val="1"/>
              <w:spacing w:after="120" w:before="0" w:line="240" w:lineRule="auto"/>
              <w:ind w:left="0" w:right="0" w:firstLine="0"/>
              <w:rPr/>
            </w:pPr>
            <w:r w:rsidDel="00000000" w:rsidR="00000000" w:rsidRPr="00000000">
              <w:rPr>
                <w:rtl w:val="0"/>
              </w:rPr>
              <w:t xml:space="preserve">Special Considerations:</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B">
            <w:pPr>
              <w:widowControl w:val="0"/>
              <w:tabs>
                <w:tab w:val="left" w:pos="381"/>
              </w:tabs>
              <w:spacing w:before="0" w:line="240" w:lineRule="auto"/>
              <w:ind w:left="0" w:right="0" w:firstLine="0"/>
              <w:rPr/>
            </w:pPr>
            <w:r w:rsidDel="00000000" w:rsidR="00000000" w:rsidRPr="00000000">
              <w:rPr>
                <w:rtl w:val="0"/>
              </w:rPr>
              <w:t xml:space="preserve">Should be included as part of the requirement for shipped autotests and code examples Req 22 - Published tests.</w:t>
            </w:r>
          </w:p>
        </w:tc>
      </w:tr>
    </w:tbl>
    <w:p w:rsidR="00000000" w:rsidDel="00000000" w:rsidP="00000000" w:rsidRDefault="00000000" w:rsidRPr="00000000" w14:paraId="0000013C">
      <w:pPr>
        <w:widowControl w:val="0"/>
        <w:spacing w:after="120" w:before="0" w:line="240" w:lineRule="auto"/>
        <w:ind w:left="0" w:right="0" w:firstLine="0"/>
        <w:rPr/>
      </w:pPr>
      <w:r w:rsidDel="00000000" w:rsidR="00000000" w:rsidRPr="00000000">
        <w:rPr>
          <w:rtl w:val="0"/>
        </w:rPr>
      </w:r>
    </w:p>
    <w:p w:rsidR="00000000" w:rsidDel="00000000" w:rsidP="00000000" w:rsidRDefault="00000000" w:rsidRPr="00000000" w14:paraId="0000013D">
      <w:pPr>
        <w:widowControl w:val="0"/>
        <w:spacing w:after="120" w:before="0" w:line="240" w:lineRule="auto"/>
        <w:ind w:left="0" w:right="0" w:firstLine="0"/>
        <w:rPr/>
      </w:pPr>
      <w:r w:rsidDel="00000000" w:rsidR="00000000" w:rsidRPr="00000000">
        <w:rPr>
          <w:rtl w:val="0"/>
        </w:rPr>
      </w:r>
    </w:p>
    <w:p w:rsidR="00000000" w:rsidDel="00000000" w:rsidP="00000000" w:rsidRDefault="00000000" w:rsidRPr="00000000" w14:paraId="0000013E">
      <w:pPr>
        <w:widowControl w:val="0"/>
        <w:spacing w:after="120" w:before="0" w:line="240" w:lineRule="auto"/>
        <w:ind w:left="0" w:right="0" w:firstLine="0"/>
        <w:rPr/>
      </w:pPr>
      <w:r w:rsidDel="00000000" w:rsidR="00000000" w:rsidRPr="00000000">
        <w:rPr>
          <w:rtl w:val="0"/>
        </w:rPr>
      </w:r>
    </w:p>
    <w:tbl>
      <w:tblPr>
        <w:tblStyle w:val="Table7"/>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3F">
            <w:pPr>
              <w:keepLines w:val="1"/>
              <w:spacing w:after="120" w:before="0" w:line="240" w:lineRule="auto"/>
              <w:ind w:left="0" w:right="0" w:firstLine="0"/>
              <w:rPr/>
            </w:pPr>
            <w:r w:rsidDel="00000000" w:rsidR="00000000" w:rsidRPr="00000000">
              <w:rPr>
                <w:rtl w:val="0"/>
              </w:rPr>
              <w:t xml:space="preserve">Test Number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0">
            <w:pPr>
              <w:widowControl w:val="0"/>
              <w:tabs>
                <w:tab w:val="left" w:pos="381"/>
              </w:tabs>
              <w:spacing w:after="120" w:before="0" w:line="240" w:lineRule="auto"/>
              <w:ind w:left="0" w:right="0" w:firstLine="0"/>
              <w:rPr/>
            </w:pPr>
            <w:r w:rsidDel="00000000" w:rsidR="00000000" w:rsidRPr="00000000">
              <w:rPr>
                <w:rtl w:val="0"/>
              </w:rPr>
              <w:t xml:space="preserve">WB-15.5</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1">
            <w:pPr>
              <w:keepLines w:val="1"/>
              <w:spacing w:after="120" w:before="0" w:line="240" w:lineRule="auto"/>
              <w:ind w:left="0" w:right="0" w:firstLine="0"/>
              <w:rPr/>
            </w:pPr>
            <w:r w:rsidDel="00000000" w:rsidR="00000000" w:rsidRPr="00000000">
              <w:rPr>
                <w:rtl w:val="0"/>
              </w:rPr>
              <w:t xml:space="preserve">Test Objective: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2">
            <w:pPr>
              <w:widowControl w:val="0"/>
              <w:tabs>
                <w:tab w:val="left" w:pos="381"/>
              </w:tabs>
              <w:spacing w:before="0" w:line="240" w:lineRule="auto"/>
              <w:ind w:left="0" w:right="0" w:firstLine="0"/>
              <w:rPr/>
            </w:pPr>
            <w:r w:rsidDel="00000000" w:rsidR="00000000" w:rsidRPr="00000000">
              <w:rPr>
                <w:rtl w:val="0"/>
              </w:rPr>
              <w:t xml:space="preserve">Verification of Use-Case 4: Setup/edit stream</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3">
            <w:pPr>
              <w:keepLines w:val="1"/>
              <w:spacing w:after="120" w:before="0" w:line="240" w:lineRule="auto"/>
              <w:ind w:left="0" w:right="0" w:firstLine="0"/>
              <w:rPr/>
            </w:pPr>
            <w:r w:rsidDel="00000000" w:rsidR="00000000" w:rsidRPr="00000000">
              <w:rPr>
                <w:rtl w:val="0"/>
              </w:rPr>
              <w:t xml:space="preserve">Technique: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4">
            <w:pPr>
              <w:widowControl w:val="0"/>
              <w:tabs>
                <w:tab w:val="left" w:pos="381"/>
              </w:tabs>
              <w:spacing w:before="0" w:line="240" w:lineRule="auto"/>
              <w:ind w:left="0" w:right="0" w:firstLine="0"/>
              <w:rPr/>
            </w:pPr>
            <w:r w:rsidDel="00000000" w:rsidR="00000000" w:rsidRPr="00000000">
              <w:rPr>
                <w:rtl w:val="0"/>
              </w:rPr>
              <w:t xml:space="preserve">Chai unit test framework will create a single test that calls follows the Sequence Diagram Use-Case x.x and reports success of failure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5">
            <w:pPr>
              <w:keepLines w:val="1"/>
              <w:spacing w:after="120" w:before="0" w:line="240" w:lineRule="auto"/>
              <w:ind w:left="0" w:right="0" w:firstLine="0"/>
              <w:rPr/>
            </w:pPr>
            <w:r w:rsidDel="00000000" w:rsidR="00000000" w:rsidRPr="00000000">
              <w:rPr>
                <w:rtl w:val="0"/>
              </w:rPr>
              <w:t xml:space="preserve">Completion Criteria:</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6">
            <w:pPr>
              <w:widowControl w:val="0"/>
              <w:tabs>
                <w:tab w:val="left" w:pos="381"/>
              </w:tabs>
              <w:spacing w:before="0" w:line="240" w:lineRule="auto"/>
              <w:ind w:left="0" w:right="0" w:firstLine="0"/>
              <w:rPr/>
            </w:pPr>
            <w:r w:rsidDel="00000000" w:rsidR="00000000" w:rsidRPr="00000000">
              <w:rPr>
                <w:rtl w:val="0"/>
              </w:rPr>
              <w:t xml:space="preserve">New TX stream is created or some parameters of the existent changed</w:t>
            </w:r>
          </w:p>
          <w:p w:rsidR="00000000" w:rsidDel="00000000" w:rsidP="00000000" w:rsidRDefault="00000000" w:rsidRPr="00000000" w14:paraId="00000147">
            <w:pPr>
              <w:widowControl w:val="0"/>
              <w:tabs>
                <w:tab w:val="left" w:pos="381"/>
              </w:tabs>
              <w:spacing w:before="0" w:line="240" w:lineRule="auto"/>
              <w:ind w:left="0" w:right="0" w:firstLine="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8">
            <w:pPr>
              <w:keepLines w:val="1"/>
              <w:spacing w:after="120" w:before="0" w:line="240" w:lineRule="auto"/>
              <w:ind w:left="0" w:right="0" w:firstLine="0"/>
              <w:rPr/>
            </w:pPr>
            <w:r w:rsidDel="00000000" w:rsidR="00000000" w:rsidRPr="00000000">
              <w:rPr>
                <w:rtl w:val="0"/>
              </w:rPr>
              <w:t xml:space="preserve">Special Considerations:</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9">
            <w:pPr>
              <w:widowControl w:val="0"/>
              <w:tabs>
                <w:tab w:val="left" w:pos="381"/>
              </w:tabs>
              <w:spacing w:before="0" w:line="240" w:lineRule="auto"/>
              <w:ind w:left="0" w:right="0" w:firstLine="0"/>
              <w:rPr/>
            </w:pPr>
            <w:r w:rsidDel="00000000" w:rsidR="00000000" w:rsidRPr="00000000">
              <w:rPr>
                <w:rtl w:val="0"/>
              </w:rPr>
              <w:t xml:space="preserve">Should be included as part of the requirement for shipped autotests and code examples Req 22 - Published tests.</w:t>
            </w:r>
          </w:p>
        </w:tc>
      </w:tr>
    </w:tbl>
    <w:p w:rsidR="00000000" w:rsidDel="00000000" w:rsidP="00000000" w:rsidRDefault="00000000" w:rsidRPr="00000000" w14:paraId="0000014A">
      <w:pPr>
        <w:widowControl w:val="0"/>
        <w:spacing w:after="120" w:before="0" w:line="240" w:lineRule="auto"/>
        <w:ind w:left="0" w:right="0" w:firstLine="0"/>
        <w:rPr/>
      </w:pPr>
      <w:r w:rsidDel="00000000" w:rsidR="00000000" w:rsidRPr="00000000">
        <w:rPr>
          <w:rtl w:val="0"/>
        </w:rPr>
      </w:r>
    </w:p>
    <w:tbl>
      <w:tblPr>
        <w:tblStyle w:val="Table8"/>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B">
            <w:pPr>
              <w:keepLines w:val="1"/>
              <w:spacing w:after="120" w:before="0" w:line="240" w:lineRule="auto"/>
              <w:ind w:left="0" w:right="0" w:firstLine="0"/>
              <w:rPr/>
            </w:pPr>
            <w:r w:rsidDel="00000000" w:rsidR="00000000" w:rsidRPr="00000000">
              <w:rPr>
                <w:rtl w:val="0"/>
              </w:rPr>
              <w:t xml:space="preserve">Test Number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C">
            <w:pPr>
              <w:widowControl w:val="0"/>
              <w:tabs>
                <w:tab w:val="left" w:pos="381"/>
              </w:tabs>
              <w:spacing w:after="120" w:before="0" w:line="240" w:lineRule="auto"/>
              <w:ind w:left="0" w:right="0" w:firstLine="0"/>
              <w:rPr/>
            </w:pPr>
            <w:r w:rsidDel="00000000" w:rsidR="00000000" w:rsidRPr="00000000">
              <w:rPr>
                <w:rtl w:val="0"/>
              </w:rPr>
              <w:t xml:space="preserve">WB-15.6</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D">
            <w:pPr>
              <w:keepLines w:val="1"/>
              <w:spacing w:after="120" w:before="0" w:line="240" w:lineRule="auto"/>
              <w:ind w:left="0" w:right="0" w:firstLine="0"/>
              <w:rPr/>
            </w:pPr>
            <w:r w:rsidDel="00000000" w:rsidR="00000000" w:rsidRPr="00000000">
              <w:rPr>
                <w:rtl w:val="0"/>
              </w:rPr>
              <w:t xml:space="preserve">Test Objective: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E">
            <w:pPr>
              <w:widowControl w:val="0"/>
              <w:tabs>
                <w:tab w:val="left" w:pos="381"/>
              </w:tabs>
              <w:spacing w:before="0" w:line="240" w:lineRule="auto"/>
              <w:ind w:left="0" w:right="0" w:firstLine="0"/>
              <w:rPr/>
            </w:pPr>
            <w:r w:rsidDel="00000000" w:rsidR="00000000" w:rsidRPr="00000000">
              <w:rPr>
                <w:rtl w:val="0"/>
              </w:rPr>
              <w:t xml:space="preserve">Verification of Use-Case 5: Receive stream</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4F">
            <w:pPr>
              <w:keepLines w:val="1"/>
              <w:spacing w:after="120" w:before="0" w:line="240" w:lineRule="auto"/>
              <w:ind w:left="0" w:right="0" w:firstLine="0"/>
              <w:rPr/>
            </w:pPr>
            <w:r w:rsidDel="00000000" w:rsidR="00000000" w:rsidRPr="00000000">
              <w:rPr>
                <w:rtl w:val="0"/>
              </w:rPr>
              <w:t xml:space="preserve">Technique: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0">
            <w:pPr>
              <w:widowControl w:val="0"/>
              <w:tabs>
                <w:tab w:val="left" w:pos="381"/>
              </w:tabs>
              <w:spacing w:before="0" w:line="240" w:lineRule="auto"/>
              <w:ind w:left="0" w:right="0" w:firstLine="0"/>
              <w:rPr/>
            </w:pPr>
            <w:r w:rsidDel="00000000" w:rsidR="00000000" w:rsidRPr="00000000">
              <w:rPr>
                <w:rtl w:val="0"/>
              </w:rPr>
              <w:t xml:space="preserve">Chai unit test framework will create a single test that calls follows the Sequence Diagram Use-Case x.x and reports success of failure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1">
            <w:pPr>
              <w:keepLines w:val="1"/>
              <w:spacing w:after="120" w:before="0" w:line="240" w:lineRule="auto"/>
              <w:ind w:left="0" w:right="0" w:firstLine="0"/>
              <w:rPr/>
            </w:pPr>
            <w:r w:rsidDel="00000000" w:rsidR="00000000" w:rsidRPr="00000000">
              <w:rPr>
                <w:rtl w:val="0"/>
              </w:rPr>
              <w:t xml:space="preserve">Completion Criteria:</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2">
            <w:pPr>
              <w:widowControl w:val="0"/>
              <w:tabs>
                <w:tab w:val="left" w:pos="381"/>
              </w:tabs>
              <w:spacing w:before="0" w:line="240" w:lineRule="auto"/>
              <w:ind w:left="0" w:right="0" w:firstLine="0"/>
              <w:rPr/>
            </w:pPr>
            <w:r w:rsidDel="00000000" w:rsidR="00000000" w:rsidRPr="00000000">
              <w:rPr>
                <w:rtl w:val="0"/>
              </w:rPr>
              <w:t xml:space="preserve">Stream is being received on device</w:t>
            </w:r>
          </w:p>
          <w:p w:rsidR="00000000" w:rsidDel="00000000" w:rsidP="00000000" w:rsidRDefault="00000000" w:rsidRPr="00000000" w14:paraId="00000153">
            <w:pPr>
              <w:widowControl w:val="0"/>
              <w:tabs>
                <w:tab w:val="left" w:pos="381"/>
              </w:tabs>
              <w:spacing w:before="0" w:line="240" w:lineRule="auto"/>
              <w:ind w:left="0" w:right="0" w:firstLine="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4">
            <w:pPr>
              <w:keepLines w:val="1"/>
              <w:spacing w:after="120" w:before="0" w:line="240" w:lineRule="auto"/>
              <w:ind w:left="0" w:right="0" w:firstLine="0"/>
              <w:rPr/>
            </w:pPr>
            <w:r w:rsidDel="00000000" w:rsidR="00000000" w:rsidRPr="00000000">
              <w:rPr>
                <w:rtl w:val="0"/>
              </w:rPr>
              <w:t xml:space="preserve">Special Considerations:</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5">
            <w:pPr>
              <w:widowControl w:val="0"/>
              <w:tabs>
                <w:tab w:val="left" w:pos="381"/>
              </w:tabs>
              <w:spacing w:before="0" w:line="240" w:lineRule="auto"/>
              <w:ind w:left="0" w:right="0" w:firstLine="0"/>
              <w:rPr/>
            </w:pPr>
            <w:r w:rsidDel="00000000" w:rsidR="00000000" w:rsidRPr="00000000">
              <w:rPr>
                <w:rtl w:val="0"/>
              </w:rPr>
              <w:t xml:space="preserve">Should be included as part of the requirement for shipped autotests and code examples Req 22 - Published tests.</w:t>
            </w:r>
          </w:p>
        </w:tc>
      </w:tr>
    </w:tbl>
    <w:p w:rsidR="00000000" w:rsidDel="00000000" w:rsidP="00000000" w:rsidRDefault="00000000" w:rsidRPr="00000000" w14:paraId="00000156">
      <w:pPr>
        <w:widowControl w:val="0"/>
        <w:spacing w:after="120" w:before="0" w:line="24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157">
      <w:pPr>
        <w:widowControl w:val="0"/>
        <w:spacing w:after="120" w:before="0" w:line="240" w:lineRule="auto"/>
        <w:ind w:left="0" w:right="0" w:firstLine="0"/>
        <w:rPr/>
      </w:pPr>
      <w:r w:rsidDel="00000000" w:rsidR="00000000" w:rsidRPr="00000000">
        <w:rPr>
          <w:rtl w:val="0"/>
        </w:rPr>
      </w:r>
    </w:p>
    <w:tbl>
      <w:tblPr>
        <w:tblStyle w:val="Table9"/>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8">
            <w:pPr>
              <w:keepLines w:val="1"/>
              <w:spacing w:after="120" w:before="0" w:line="240" w:lineRule="auto"/>
              <w:ind w:left="0" w:right="0" w:firstLine="0"/>
              <w:rPr/>
            </w:pPr>
            <w:r w:rsidDel="00000000" w:rsidR="00000000" w:rsidRPr="00000000">
              <w:rPr>
                <w:rtl w:val="0"/>
              </w:rPr>
              <w:t xml:space="preserve">Test Number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9">
            <w:pPr>
              <w:widowControl w:val="0"/>
              <w:tabs>
                <w:tab w:val="left" w:pos="381"/>
              </w:tabs>
              <w:spacing w:after="120" w:before="0" w:line="240" w:lineRule="auto"/>
              <w:ind w:left="0" w:right="0" w:firstLine="0"/>
              <w:rPr/>
            </w:pPr>
            <w:r w:rsidDel="00000000" w:rsidR="00000000" w:rsidRPr="00000000">
              <w:rPr>
                <w:rtl w:val="0"/>
              </w:rPr>
              <w:t xml:space="preserve">WB-15.7</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A">
            <w:pPr>
              <w:keepLines w:val="1"/>
              <w:spacing w:after="120" w:before="0" w:line="240" w:lineRule="auto"/>
              <w:ind w:left="0" w:right="0" w:firstLine="0"/>
              <w:rPr/>
            </w:pPr>
            <w:r w:rsidDel="00000000" w:rsidR="00000000" w:rsidRPr="00000000">
              <w:rPr>
                <w:rtl w:val="0"/>
              </w:rPr>
              <w:t xml:space="preserve">Test Objective: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B">
            <w:pPr>
              <w:widowControl w:val="0"/>
              <w:tabs>
                <w:tab w:val="left" w:pos="381"/>
              </w:tabs>
              <w:spacing w:before="0" w:line="240" w:lineRule="auto"/>
              <w:ind w:left="0" w:right="0" w:firstLine="0"/>
              <w:rPr/>
            </w:pPr>
            <w:r w:rsidDel="00000000" w:rsidR="00000000" w:rsidRPr="00000000">
              <w:rPr>
                <w:rtl w:val="0"/>
              </w:rPr>
              <w:t xml:space="preserve">Verification of Use-Case 6: Get available stream(s)</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C">
            <w:pPr>
              <w:keepLines w:val="1"/>
              <w:spacing w:after="120" w:before="0" w:line="240" w:lineRule="auto"/>
              <w:ind w:left="0" w:right="0" w:firstLine="0"/>
              <w:rPr/>
            </w:pPr>
            <w:r w:rsidDel="00000000" w:rsidR="00000000" w:rsidRPr="00000000">
              <w:rPr>
                <w:rtl w:val="0"/>
              </w:rPr>
              <w:t xml:space="preserve">Technique: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D">
            <w:pPr>
              <w:widowControl w:val="0"/>
              <w:tabs>
                <w:tab w:val="left" w:pos="381"/>
              </w:tabs>
              <w:spacing w:before="0" w:line="240" w:lineRule="auto"/>
              <w:ind w:left="0" w:right="0" w:firstLine="0"/>
              <w:rPr/>
            </w:pPr>
            <w:r w:rsidDel="00000000" w:rsidR="00000000" w:rsidRPr="00000000">
              <w:rPr>
                <w:rtl w:val="0"/>
              </w:rPr>
              <w:t xml:space="preserve">Chai unit test framework will create a single test that calls follows the Sequence Diagram Use-Case x.x and reports success of failure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E">
            <w:pPr>
              <w:keepLines w:val="1"/>
              <w:spacing w:after="120" w:before="0" w:line="240" w:lineRule="auto"/>
              <w:ind w:left="0" w:right="0" w:firstLine="0"/>
              <w:rPr/>
            </w:pPr>
            <w:r w:rsidDel="00000000" w:rsidR="00000000" w:rsidRPr="00000000">
              <w:rPr>
                <w:rtl w:val="0"/>
              </w:rPr>
              <w:t xml:space="preserve">Completion Criteria:</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5F">
            <w:pPr>
              <w:widowControl w:val="0"/>
              <w:tabs>
                <w:tab w:val="left" w:pos="381"/>
              </w:tabs>
              <w:spacing w:before="0" w:line="240" w:lineRule="auto"/>
              <w:ind w:left="0" w:right="0" w:firstLine="0"/>
              <w:rPr/>
            </w:pPr>
            <w:r w:rsidDel="00000000" w:rsidR="00000000" w:rsidRPr="00000000">
              <w:rPr>
                <w:rtl w:val="0"/>
              </w:rPr>
              <w:t xml:space="preserve">List of streams or single stream with its information returned </w:t>
            </w:r>
          </w:p>
          <w:p w:rsidR="00000000" w:rsidDel="00000000" w:rsidP="00000000" w:rsidRDefault="00000000" w:rsidRPr="00000000" w14:paraId="00000160">
            <w:pPr>
              <w:widowControl w:val="0"/>
              <w:tabs>
                <w:tab w:val="left" w:pos="381"/>
              </w:tabs>
              <w:spacing w:before="0" w:line="240" w:lineRule="auto"/>
              <w:ind w:left="0" w:right="0" w:firstLine="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1">
            <w:pPr>
              <w:keepLines w:val="1"/>
              <w:spacing w:after="120" w:before="0" w:line="240" w:lineRule="auto"/>
              <w:ind w:left="0" w:right="0" w:firstLine="0"/>
              <w:rPr/>
            </w:pPr>
            <w:r w:rsidDel="00000000" w:rsidR="00000000" w:rsidRPr="00000000">
              <w:rPr>
                <w:rtl w:val="0"/>
              </w:rPr>
              <w:t xml:space="preserve">Special Considerations:</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2">
            <w:pPr>
              <w:widowControl w:val="0"/>
              <w:tabs>
                <w:tab w:val="left" w:pos="381"/>
              </w:tabs>
              <w:spacing w:before="0" w:line="240" w:lineRule="auto"/>
              <w:ind w:left="0" w:right="0" w:firstLine="0"/>
              <w:rPr/>
            </w:pPr>
            <w:r w:rsidDel="00000000" w:rsidR="00000000" w:rsidRPr="00000000">
              <w:rPr>
                <w:rtl w:val="0"/>
              </w:rPr>
              <w:t xml:space="preserve">Should be included as part of the requirement for shipped autotests and code examples Req 22 - Published tests.</w:t>
            </w:r>
          </w:p>
        </w:tc>
      </w:tr>
    </w:tbl>
    <w:p w:rsidR="00000000" w:rsidDel="00000000" w:rsidP="00000000" w:rsidRDefault="00000000" w:rsidRPr="00000000" w14:paraId="00000163">
      <w:pPr>
        <w:widowControl w:val="0"/>
        <w:spacing w:after="120" w:before="0" w:line="240" w:lineRule="auto"/>
        <w:ind w:left="0" w:right="0" w:firstLine="0"/>
        <w:rPr/>
      </w:pPr>
      <w:r w:rsidDel="00000000" w:rsidR="00000000" w:rsidRPr="00000000">
        <w:rPr>
          <w:rtl w:val="0"/>
        </w:rPr>
      </w:r>
    </w:p>
    <w:p w:rsidR="00000000" w:rsidDel="00000000" w:rsidP="00000000" w:rsidRDefault="00000000" w:rsidRPr="00000000" w14:paraId="00000164">
      <w:pPr>
        <w:widowControl w:val="0"/>
        <w:spacing w:after="120" w:before="0" w:line="240" w:lineRule="auto"/>
        <w:ind w:left="0" w:right="0" w:firstLine="0"/>
        <w:rPr/>
      </w:pPr>
      <w:r w:rsidDel="00000000" w:rsidR="00000000" w:rsidRPr="00000000">
        <w:rPr>
          <w:rtl w:val="0"/>
        </w:rPr>
      </w:r>
    </w:p>
    <w:tbl>
      <w:tblPr>
        <w:tblStyle w:val="Table10"/>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5">
            <w:pPr>
              <w:keepLines w:val="1"/>
              <w:spacing w:after="120" w:before="0" w:line="240" w:lineRule="auto"/>
              <w:ind w:left="0" w:right="0" w:firstLine="0"/>
              <w:rPr/>
            </w:pPr>
            <w:r w:rsidDel="00000000" w:rsidR="00000000" w:rsidRPr="00000000">
              <w:rPr>
                <w:rtl w:val="0"/>
              </w:rPr>
              <w:t xml:space="preserve">Test Number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6">
            <w:pPr>
              <w:widowControl w:val="0"/>
              <w:tabs>
                <w:tab w:val="left" w:pos="381"/>
              </w:tabs>
              <w:spacing w:after="120" w:before="0" w:line="240" w:lineRule="auto"/>
              <w:ind w:left="0" w:right="0" w:firstLine="0"/>
              <w:rPr/>
            </w:pPr>
            <w:r w:rsidDel="00000000" w:rsidR="00000000" w:rsidRPr="00000000">
              <w:rPr>
                <w:rtl w:val="0"/>
              </w:rPr>
              <w:t xml:space="preserve">WB-15.8</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7">
            <w:pPr>
              <w:keepLines w:val="1"/>
              <w:spacing w:after="120" w:before="0" w:line="240" w:lineRule="auto"/>
              <w:ind w:left="0" w:right="0" w:firstLine="0"/>
              <w:rPr/>
            </w:pPr>
            <w:r w:rsidDel="00000000" w:rsidR="00000000" w:rsidRPr="00000000">
              <w:rPr>
                <w:rtl w:val="0"/>
              </w:rPr>
              <w:t xml:space="preserve">Test Objective: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8">
            <w:pPr>
              <w:widowControl w:val="0"/>
              <w:tabs>
                <w:tab w:val="left" w:pos="381"/>
              </w:tabs>
              <w:spacing w:before="0" w:line="240" w:lineRule="auto"/>
              <w:ind w:left="0" w:right="0" w:firstLine="0"/>
              <w:rPr/>
            </w:pPr>
            <w:r w:rsidDel="00000000" w:rsidR="00000000" w:rsidRPr="00000000">
              <w:rPr>
                <w:rtl w:val="0"/>
              </w:rPr>
              <w:t xml:space="preserve">Verification of Use-Case 7: Remove stream</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9">
            <w:pPr>
              <w:keepLines w:val="1"/>
              <w:spacing w:after="120" w:before="0" w:line="240" w:lineRule="auto"/>
              <w:ind w:left="0" w:right="0" w:firstLine="0"/>
              <w:rPr/>
            </w:pPr>
            <w:r w:rsidDel="00000000" w:rsidR="00000000" w:rsidRPr="00000000">
              <w:rPr>
                <w:rtl w:val="0"/>
              </w:rPr>
              <w:t xml:space="preserve">Technique: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A">
            <w:pPr>
              <w:widowControl w:val="0"/>
              <w:tabs>
                <w:tab w:val="left" w:pos="381"/>
              </w:tabs>
              <w:spacing w:before="0" w:line="240" w:lineRule="auto"/>
              <w:ind w:left="0" w:right="0" w:firstLine="0"/>
              <w:rPr/>
            </w:pPr>
            <w:r w:rsidDel="00000000" w:rsidR="00000000" w:rsidRPr="00000000">
              <w:rPr>
                <w:rtl w:val="0"/>
              </w:rPr>
              <w:t xml:space="preserve">Chai unit test framework will create a single test that calls follows the Sequence Diagram Use-Case x.x and reports success of failure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B">
            <w:pPr>
              <w:keepLines w:val="1"/>
              <w:spacing w:after="120" w:before="0" w:line="240" w:lineRule="auto"/>
              <w:ind w:left="0" w:right="0" w:firstLine="0"/>
              <w:rPr/>
            </w:pPr>
            <w:r w:rsidDel="00000000" w:rsidR="00000000" w:rsidRPr="00000000">
              <w:rPr>
                <w:rtl w:val="0"/>
              </w:rPr>
              <w:t xml:space="preserve">Completion Criteria:</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C">
            <w:pPr>
              <w:widowControl w:val="0"/>
              <w:tabs>
                <w:tab w:val="left" w:pos="381"/>
              </w:tabs>
              <w:spacing w:before="0" w:line="240" w:lineRule="auto"/>
              <w:ind w:left="0" w:right="0" w:firstLine="0"/>
              <w:rPr/>
            </w:pPr>
            <w:r w:rsidDel="00000000" w:rsidR="00000000" w:rsidRPr="00000000">
              <w:rPr>
                <w:rtl w:val="0"/>
              </w:rPr>
              <w:t xml:space="preserve">Stream is not being received/transmitted, related JSON object has been deleted</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D">
            <w:pPr>
              <w:keepLines w:val="1"/>
              <w:spacing w:after="120" w:before="0" w:line="240" w:lineRule="auto"/>
              <w:ind w:left="0" w:right="0" w:firstLine="0"/>
              <w:rPr/>
            </w:pPr>
            <w:r w:rsidDel="00000000" w:rsidR="00000000" w:rsidRPr="00000000">
              <w:rPr>
                <w:rtl w:val="0"/>
              </w:rPr>
              <w:t xml:space="preserve">Special Considerations:</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top"/>
          </w:tcPr>
          <w:p w:rsidR="00000000" w:rsidDel="00000000" w:rsidP="00000000" w:rsidRDefault="00000000" w:rsidRPr="00000000" w14:paraId="0000016E">
            <w:pPr>
              <w:widowControl w:val="0"/>
              <w:tabs>
                <w:tab w:val="left" w:pos="381"/>
              </w:tabs>
              <w:spacing w:before="0" w:line="240" w:lineRule="auto"/>
              <w:ind w:left="0" w:right="0" w:firstLine="0"/>
              <w:rPr/>
            </w:pPr>
            <w:r w:rsidDel="00000000" w:rsidR="00000000" w:rsidRPr="00000000">
              <w:rPr>
                <w:rtl w:val="0"/>
              </w:rPr>
              <w:t xml:space="preserve">Should be included as part of the requirement for shipped autotests and code examples Req 22 - Published tests.</w:t>
            </w:r>
          </w:p>
        </w:tc>
      </w:tr>
    </w:tbl>
    <w:p w:rsidR="00000000" w:rsidDel="00000000" w:rsidP="00000000" w:rsidRDefault="00000000" w:rsidRPr="00000000" w14:paraId="0000016F">
      <w:pPr>
        <w:widowControl w:val="0"/>
        <w:spacing w:after="120" w:before="0" w:line="240" w:lineRule="auto"/>
        <w:ind w:left="0" w:right="0" w:firstLine="0"/>
        <w:rPr/>
      </w:pPr>
      <w:r w:rsidDel="00000000" w:rsidR="00000000" w:rsidRPr="00000000">
        <w:rPr>
          <w:rtl w:val="0"/>
        </w:rPr>
      </w:r>
    </w:p>
    <w:p w:rsidR="00000000" w:rsidDel="00000000" w:rsidP="00000000" w:rsidRDefault="00000000" w:rsidRPr="00000000" w14:paraId="00000170">
      <w:pPr>
        <w:pStyle w:val="Heading1"/>
        <w:ind w:left="17.99999999999983" w:firstLine="0"/>
        <w:rPr/>
      </w:pPr>
      <w:bookmarkStart w:colFirst="0" w:colLast="0" w:name="_357krlte4f5n" w:id="23"/>
      <w:bookmarkEnd w:id="23"/>
      <w:r w:rsidDel="00000000" w:rsidR="00000000" w:rsidRPr="00000000">
        <w:rPr>
          <w:rtl w:val="0"/>
        </w:rPr>
        <w:t xml:space="preserve">7. Discussion topics</w:t>
      </w:r>
    </w:p>
    <w:p w:rsidR="00000000" w:rsidDel="00000000" w:rsidP="00000000" w:rsidRDefault="00000000" w:rsidRPr="00000000" w14:paraId="00000171">
      <w:pPr>
        <w:numPr>
          <w:ilvl w:val="0"/>
          <w:numId w:val="1"/>
        </w:numPr>
        <w:spacing w:after="0" w:afterAutospacing="0"/>
        <w:ind w:left="720" w:hanging="360"/>
        <w:rPr>
          <w:u w:val="none"/>
        </w:rPr>
      </w:pPr>
      <w:r w:rsidDel="00000000" w:rsidR="00000000" w:rsidRPr="00000000">
        <w:rPr>
          <w:rtl w:val="0"/>
        </w:rPr>
        <w:t xml:space="preserve">Is mentioned RESTful/LL API combination is emplementable and enough to suffice customer needs for 0.8 Alpha version?</w:t>
      </w:r>
    </w:p>
    <w:p w:rsidR="00000000" w:rsidDel="00000000" w:rsidP="00000000" w:rsidRDefault="00000000" w:rsidRPr="00000000" w14:paraId="00000172">
      <w:pPr>
        <w:numPr>
          <w:ilvl w:val="0"/>
          <w:numId w:val="1"/>
        </w:numPr>
        <w:spacing w:after="0" w:afterAutospacing="0" w:before="0" w:beforeAutospacing="0"/>
        <w:ind w:left="720" w:hanging="360"/>
        <w:rPr>
          <w:u w:val="none"/>
        </w:rPr>
      </w:pPr>
      <w:commentRangeStart w:id="3"/>
      <w:r w:rsidDel="00000000" w:rsidR="00000000" w:rsidRPr="00000000">
        <w:rPr>
          <w:rtl w:val="0"/>
        </w:rPr>
        <w:t xml:space="preserve">How</w:t>
      </w:r>
      <w:commentRangeEnd w:id="3"/>
      <w:r w:rsidDel="00000000" w:rsidR="00000000" w:rsidRPr="00000000">
        <w:commentReference w:id="3"/>
      </w:r>
      <w:r w:rsidDel="00000000" w:rsidR="00000000" w:rsidRPr="00000000">
        <w:rPr>
          <w:rtl w:val="0"/>
        </w:rPr>
        <w:t xml:space="preserve"> and when do we implement ll_api_class?</w:t>
      </w:r>
    </w:p>
    <w:p w:rsidR="00000000" w:rsidDel="00000000" w:rsidP="00000000" w:rsidRDefault="00000000" w:rsidRPr="00000000" w14:paraId="00000173">
      <w:pPr>
        <w:numPr>
          <w:ilvl w:val="0"/>
          <w:numId w:val="1"/>
        </w:numPr>
        <w:spacing w:after="0" w:afterAutospacing="0" w:before="0" w:beforeAutospacing="0"/>
        <w:ind w:left="720" w:hanging="360"/>
        <w:rPr>
          <w:u w:val="none"/>
        </w:rPr>
      </w:pPr>
      <w:r w:rsidDel="00000000" w:rsidR="00000000" w:rsidRPr="00000000">
        <w:rPr>
          <w:rtl w:val="0"/>
        </w:rPr>
        <w:t xml:space="preserve">What items marked with </w:t>
      </w:r>
      <w:r w:rsidDel="00000000" w:rsidR="00000000" w:rsidRPr="00000000">
        <w:rPr>
          <w:rFonts w:ascii="Courier New" w:cs="Courier New" w:eastAsia="Courier New" w:hAnsi="Courier New"/>
          <w:color w:val="4a86e8"/>
          <w:sz w:val="16"/>
          <w:szCs w:val="16"/>
          <w:rtl w:val="0"/>
        </w:rPr>
        <w:t xml:space="preserve">(?) </w:t>
      </w:r>
      <w:r w:rsidDel="00000000" w:rsidR="00000000" w:rsidRPr="00000000">
        <w:rPr>
          <w:rtl w:val="0"/>
        </w:rPr>
        <w:t xml:space="preserve">needed for? Shall we use them in 1G module APIs or not?</w:t>
      </w:r>
    </w:p>
    <w:p w:rsidR="00000000" w:rsidDel="00000000" w:rsidP="00000000" w:rsidRDefault="00000000" w:rsidRPr="00000000" w14:paraId="00000174">
      <w:pPr>
        <w:numPr>
          <w:ilvl w:val="0"/>
          <w:numId w:val="1"/>
        </w:numPr>
        <w:spacing w:after="0" w:afterAutospacing="0" w:before="0" w:beforeAutospacing="0"/>
        <w:ind w:left="720" w:hanging="360"/>
        <w:rPr>
          <w:u w:val="none"/>
        </w:rPr>
      </w:pPr>
      <w:r w:rsidDel="00000000" w:rsidR="00000000" w:rsidRPr="00000000">
        <w:rPr>
          <w:rtl w:val="0"/>
        </w:rPr>
        <w:t xml:space="preserve">Do </w:t>
      </w:r>
      <w:r w:rsidDel="00000000" w:rsidR="00000000" w:rsidRPr="00000000">
        <w:rPr>
          <w:rtl w:val="0"/>
        </w:rPr>
        <w:t xml:space="preserve">we</w:t>
      </w:r>
      <w:r w:rsidDel="00000000" w:rsidR="00000000" w:rsidRPr="00000000">
        <w:rPr>
          <w:rtl w:val="0"/>
        </w:rPr>
        <w:t xml:space="preserve"> actually need thumbnails acquired periodically? How?</w:t>
      </w:r>
    </w:p>
    <w:p w:rsidR="00000000" w:rsidDel="00000000" w:rsidP="00000000" w:rsidRDefault="00000000" w:rsidRPr="00000000" w14:paraId="00000175">
      <w:pPr>
        <w:numPr>
          <w:ilvl w:val="0"/>
          <w:numId w:val="1"/>
        </w:numPr>
        <w:spacing w:before="0" w:beforeAutospacing="0"/>
        <w:ind w:left="720" w:hanging="360"/>
        <w:rPr>
          <w:u w:val="none"/>
        </w:rPr>
      </w:pPr>
      <w:r w:rsidDel="00000000" w:rsidR="00000000" w:rsidRPr="00000000">
        <w:rPr>
          <w:rtl w:val="0"/>
        </w:rPr>
        <w:t xml:space="preserve">...</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spacing w:line="240" w:lineRule="auto"/>
        <w:ind w:left="0" w:firstLine="0"/>
        <w:rPr/>
      </w:pPr>
      <w:r w:rsidDel="00000000" w:rsidR="00000000" w:rsidRPr="00000000">
        <w:rPr>
          <w:rtl w:val="0"/>
        </w:rPr>
      </w:r>
    </w:p>
    <w:sectPr>
      <w:headerReference r:id="rId20" w:type="default"/>
      <w:headerReference r:id="rId21" w:type="first"/>
      <w:footerReference r:id="rId22" w:type="default"/>
      <w:footerReference r:id="rId23" w:type="first"/>
      <w:pgSz w:h="15840" w:w="12240"/>
      <w:pgMar w:bottom="1440" w:top="1440" w:left="1872.0000000000002" w:right="1872.0000000000002"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er Tyutyarev" w:id="2" w:date="2019-04-22T17:39: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not add doxygen-like comments here because it will bloat the code. Instead I will add link to fully defined and documented code with implementation stubs</w:t>
      </w:r>
    </w:p>
  </w:comment>
  <w:comment w:author="Randy Godwin" w:id="3" w:date="2019-04-18T09:32:47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is in place. Designer of RESTful specifies needed LL-API. Hardware reviews and implements.</w:t>
      </w:r>
    </w:p>
  </w:comment>
  <w:comment w:author="Alexander Tyutyarev" w:id="0" w:date="2019-04-22T17:11:09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between PUT, POST, PATCH requests depends heavily on your needs. General rule is the following.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 create a new entity</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 - update specific properties of an existing entity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 create new or update existing entity as a whole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see, you can use single PUT call instead of POST and PATCH for both creating and updating entries. The only drawback here is that you have to pass whole object into PUT call, not some specific property. Thus if there are cases where you often need to update specific properties or preserve bandwidth (when passed JSON is huge) you would also make yourself nice PATCH request.</w:t>
      </w:r>
    </w:p>
  </w:comment>
  <w:comment w:author="Alexander Tyutyarev" w:id="1" w:date="2019-04-22T17:25:44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document is written from the perspective of LL API utilization by web UI/RESTful API, so it would be easier for San Diego engineers to figure out whats needed from LL API and implement it. Random RESTful API consumer might not have all the use cases the UI has (such as navigate to main screen). And other consumers might need functionality and cases not directly related to LL API (such as work with scripting environment) which are unnecessary in this document in its current state. That's why I'd rather leave entity as Web UI rather then renaming it to Consumer. The last word is yours though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pStyle w:val="Heading3"/>
      <w:ind w:left="0" w:firstLine="0"/>
      <w:jc w:val="both"/>
      <w:rPr/>
    </w:pPr>
    <w:bookmarkStart w:colFirst="0" w:colLast="0" w:name="_u7yy65cvn0s6" w:id="24"/>
    <w:bookmarkEnd w:id="24"/>
    <w:r w:rsidDel="00000000" w:rsidR="00000000" w:rsidRPr="00000000">
      <w:rPr>
        <w:b w:val="0"/>
        <w:color w:val="9900ff"/>
        <w:rtl w:val="0"/>
      </w:rPr>
      <w:t xml:space="preserve">Macnica </w:t>
    </w:r>
    <w:r w:rsidDel="00000000" w:rsidR="00000000" w:rsidRPr="00000000">
      <w:rPr>
        <w:rtl w:val="0"/>
      </w:rPr>
      <w:tab/>
      <w:tab/>
      <w:tab/>
      <w:tab/>
      <w:tab/>
      <w:t xml:space="preserve">1G RESTful API design document</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22" Type="http://schemas.openxmlformats.org/officeDocument/2006/relationships/footer" Target="footer2.xml"/><Relationship Id="rId10" Type="http://schemas.openxmlformats.org/officeDocument/2006/relationships/hyperlink" Target="https://gitlab.com/natcheztrace/pro-av-/blob/ll_api_class/low-level-api/api/source/ll_api_class.h" TargetMode="External"/><Relationship Id="rId21" Type="http://schemas.openxmlformats.org/officeDocument/2006/relationships/header" Target="header2.xml"/><Relationship Id="rId13" Type="http://schemas.openxmlformats.org/officeDocument/2006/relationships/image" Target="media/image10.png"/><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acnica.box.com/s/icl5sbb1y7qejyofnkipyprdh9xh9x7z" TargetMode="External"/><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https://macnica.app.box.com/file/4051020909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